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95D2" w14:textId="77777777"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shd w:val="clear" w:color="auto" w:fill="FFFFFF"/>
        </w:rPr>
        <w:t>Indonesians in New York City mostly live</w:t>
      </w:r>
      <w:del w:id="0" w:author="Microsoft Office User" w:date="2017-06-13T12:01:00Z">
        <w:r w:rsidRPr="009F74F7" w:rsidDel="009F74F7">
          <w:rPr>
            <w:rFonts w:ascii="Arial" w:eastAsia="Times New Roman" w:hAnsi="Arial" w:cs="Arial"/>
            <w:color w:val="000000"/>
            <w:spacing w:val="-4"/>
            <w:shd w:val="clear" w:color="auto" w:fill="FFFFFF"/>
          </w:rPr>
          <w:delText>d</w:delText>
        </w:r>
      </w:del>
      <w:r w:rsidRPr="009F74F7">
        <w:rPr>
          <w:rFonts w:ascii="Arial" w:eastAsia="Times New Roman" w:hAnsi="Arial" w:cs="Arial"/>
          <w:color w:val="000000"/>
          <w:spacing w:val="-4"/>
          <w:shd w:val="clear" w:color="auto" w:fill="FFFFFF"/>
        </w:rPr>
        <w:t xml:space="preserve"> in</w:t>
      </w:r>
      <w:ins w:id="1" w:author="Microsoft Office User" w:date="2017-06-13T12:02:00Z">
        <w:r>
          <w:rPr>
            <w:rFonts w:ascii="Arial" w:eastAsia="Times New Roman" w:hAnsi="Arial" w:cs="Arial"/>
            <w:color w:val="000000"/>
            <w:spacing w:val="-4"/>
            <w:shd w:val="clear" w:color="auto" w:fill="FFFFFF"/>
          </w:rPr>
          <w:t xml:space="preserve"> and around</w:t>
        </w:r>
      </w:ins>
      <w:r w:rsidRPr="009F74F7">
        <w:rPr>
          <w:rFonts w:ascii="Arial" w:eastAsia="Times New Roman" w:hAnsi="Arial" w:cs="Arial"/>
          <w:color w:val="000000"/>
          <w:spacing w:val="-4"/>
          <w:shd w:val="clear" w:color="auto" w:fill="FFFFFF"/>
        </w:rPr>
        <w:t xml:space="preserve"> Elmhurst</w:t>
      </w:r>
      <w:ins w:id="2" w:author="Microsoft Office User" w:date="2017-06-13T12:02:00Z">
        <w:r>
          <w:rPr>
            <w:rFonts w:ascii="Arial" w:eastAsia="Times New Roman" w:hAnsi="Arial" w:cs="Arial"/>
            <w:color w:val="000000"/>
            <w:spacing w:val="-4"/>
            <w:shd w:val="clear" w:color="auto" w:fill="FFFFFF"/>
          </w:rPr>
          <w:t>, Queens</w:t>
        </w:r>
      </w:ins>
      <w:del w:id="3" w:author="Microsoft Office User" w:date="2017-06-13T12:02:00Z">
        <w:r w:rsidRPr="009F74F7" w:rsidDel="009F74F7">
          <w:rPr>
            <w:rFonts w:ascii="Arial" w:eastAsia="Times New Roman" w:hAnsi="Arial" w:cs="Arial"/>
            <w:color w:val="000000"/>
            <w:spacing w:val="-4"/>
            <w:shd w:val="clear" w:color="auto" w:fill="FFFFFF"/>
          </w:rPr>
          <w:delText xml:space="preserve"> Area,</w:delText>
        </w:r>
      </w:del>
      <w:r w:rsidRPr="009F74F7">
        <w:rPr>
          <w:rFonts w:ascii="Arial" w:eastAsia="Times New Roman" w:hAnsi="Arial" w:cs="Arial"/>
          <w:color w:val="000000"/>
          <w:spacing w:val="-4"/>
          <w:shd w:val="clear" w:color="auto" w:fill="FFFFFF"/>
        </w:rPr>
        <w:t xml:space="preserve"> </w:t>
      </w:r>
      <w:del w:id="4" w:author="Microsoft Office User" w:date="2017-06-13T12:02:00Z">
        <w:r w:rsidRPr="009F74F7" w:rsidDel="009F74F7">
          <w:rPr>
            <w:rFonts w:ascii="Arial" w:eastAsia="Times New Roman" w:hAnsi="Arial" w:cs="Arial"/>
            <w:color w:val="000000"/>
            <w:spacing w:val="-4"/>
            <w:shd w:val="clear" w:color="auto" w:fill="FFFFFF"/>
          </w:rPr>
          <w:delText>within the</w:delText>
        </w:r>
      </w:del>
      <w:ins w:id="5" w:author="Microsoft Office User" w:date="2017-06-13T12:02:00Z">
        <w:r>
          <w:rPr>
            <w:rFonts w:ascii="Arial" w:eastAsia="Times New Roman" w:hAnsi="Arial" w:cs="Arial"/>
            <w:color w:val="000000"/>
            <w:spacing w:val="-4"/>
            <w:shd w:val="clear" w:color="auto" w:fill="FFFFFF"/>
          </w:rPr>
          <w:t>a traditionally</w:t>
        </w:r>
      </w:ins>
      <w:r w:rsidRPr="009F74F7">
        <w:rPr>
          <w:rFonts w:ascii="Arial" w:eastAsia="Times New Roman" w:hAnsi="Arial" w:cs="Arial"/>
          <w:color w:val="000000"/>
          <w:spacing w:val="-4"/>
          <w:shd w:val="clear" w:color="auto" w:fill="FFFFFF"/>
        </w:rPr>
        <w:t xml:space="preserve"> Asian/South East Asian neighborhood. The population of Indonesians is relatively small compared to the other </w:t>
      </w:r>
      <w:del w:id="6" w:author="Microsoft Office User" w:date="2017-06-13T12:02:00Z">
        <w:r w:rsidRPr="009F74F7" w:rsidDel="009F74F7">
          <w:rPr>
            <w:rFonts w:ascii="Arial" w:eastAsia="Times New Roman" w:hAnsi="Arial" w:cs="Arial"/>
            <w:color w:val="000000"/>
            <w:spacing w:val="-4"/>
            <w:shd w:val="clear" w:color="auto" w:fill="FFFFFF"/>
          </w:rPr>
          <w:delText xml:space="preserve">countries </w:delText>
        </w:r>
      </w:del>
      <w:proofErr w:type="spellStart"/>
      <w:ins w:id="7" w:author="Microsoft Office User" w:date="2017-06-13T12:02:00Z">
        <w:r>
          <w:rPr>
            <w:rFonts w:ascii="Arial" w:eastAsia="Times New Roman" w:hAnsi="Arial" w:cs="Arial"/>
            <w:color w:val="000000"/>
            <w:spacing w:val="-4"/>
            <w:shd w:val="clear" w:color="auto" w:fill="FFFFFF"/>
          </w:rPr>
          <w:t>nationalitites</w:t>
        </w:r>
        <w:proofErr w:type="spellEnd"/>
        <w:r w:rsidRPr="009F74F7">
          <w:rPr>
            <w:rFonts w:ascii="Arial" w:eastAsia="Times New Roman" w:hAnsi="Arial" w:cs="Arial"/>
            <w:color w:val="000000"/>
            <w:spacing w:val="-4"/>
            <w:shd w:val="clear" w:color="auto" w:fill="FFFFFF"/>
          </w:rPr>
          <w:t xml:space="preserve"> </w:t>
        </w:r>
      </w:ins>
      <w:del w:id="8" w:author="Microsoft Office User" w:date="2017-06-13T12:02:00Z">
        <w:r w:rsidRPr="009F74F7" w:rsidDel="009F74F7">
          <w:rPr>
            <w:rFonts w:ascii="Arial" w:eastAsia="Times New Roman" w:hAnsi="Arial" w:cs="Arial"/>
            <w:color w:val="000000"/>
            <w:spacing w:val="-4"/>
            <w:shd w:val="clear" w:color="auto" w:fill="FFFFFF"/>
          </w:rPr>
          <w:delText xml:space="preserve">inhabiting </w:delText>
        </w:r>
      </w:del>
      <w:ins w:id="9" w:author="Microsoft Office User" w:date="2017-06-13T12:02:00Z">
        <w:r>
          <w:rPr>
            <w:rFonts w:ascii="Arial" w:eastAsia="Times New Roman" w:hAnsi="Arial" w:cs="Arial"/>
            <w:color w:val="000000"/>
            <w:spacing w:val="-4"/>
            <w:shd w:val="clear" w:color="auto" w:fill="FFFFFF"/>
          </w:rPr>
          <w:t>living</w:t>
        </w:r>
        <w:r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in Queens</w:t>
      </w:r>
      <w:ins w:id="10" w:author="Microsoft Office User" w:date="2017-06-13T12:06:00Z">
        <w:r w:rsidR="000870A2">
          <w:rPr>
            <w:rFonts w:ascii="Arial" w:eastAsia="Times New Roman" w:hAnsi="Arial" w:cs="Arial"/>
            <w:color w:val="000000"/>
            <w:spacing w:val="-4"/>
            <w:shd w:val="clear" w:color="auto" w:fill="FFFFFF"/>
          </w:rPr>
          <w:t>. The community is</w:t>
        </w:r>
      </w:ins>
      <w:del w:id="11" w:author="Microsoft Office User" w:date="2017-06-13T12:03:00Z">
        <w:r w:rsidRPr="009F74F7" w:rsidDel="009F74F7">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therefore </w:t>
      </w:r>
      <w:del w:id="12" w:author="Microsoft Office User" w:date="2017-06-13T12:06:00Z">
        <w:r w:rsidRPr="009F74F7" w:rsidDel="000870A2">
          <w:rPr>
            <w:rFonts w:ascii="Arial" w:eastAsia="Times New Roman" w:hAnsi="Arial" w:cs="Arial"/>
            <w:color w:val="000000"/>
            <w:spacing w:val="-4"/>
            <w:shd w:val="clear" w:color="auto" w:fill="FFFFFF"/>
          </w:rPr>
          <w:delText xml:space="preserve">the community became </w:delText>
        </w:r>
      </w:del>
      <w:r w:rsidRPr="009F74F7">
        <w:rPr>
          <w:rFonts w:ascii="Arial" w:eastAsia="Times New Roman" w:hAnsi="Arial" w:cs="Arial"/>
          <w:color w:val="000000"/>
          <w:spacing w:val="-4"/>
          <w:shd w:val="clear" w:color="auto" w:fill="FFFFFF"/>
        </w:rPr>
        <w:t>tight</w:t>
      </w:r>
      <w:ins w:id="13" w:author="Microsoft Office User" w:date="2017-06-13T12:06:00Z">
        <w:r w:rsidR="000870A2">
          <w:rPr>
            <w:rFonts w:ascii="Arial" w:eastAsia="Times New Roman" w:hAnsi="Arial" w:cs="Arial"/>
            <w:color w:val="000000"/>
            <w:spacing w:val="-4"/>
            <w:shd w:val="clear" w:color="auto" w:fill="FFFFFF"/>
          </w:rPr>
          <w:t xml:space="preserve"> knit. </w:t>
        </w:r>
      </w:ins>
      <w:del w:id="14" w:author="Microsoft Office User" w:date="2017-06-13T12:06:00Z">
        <w:r w:rsidRPr="009F74F7" w:rsidDel="000870A2">
          <w:rPr>
            <w:rFonts w:ascii="Arial" w:eastAsia="Times New Roman" w:hAnsi="Arial" w:cs="Arial"/>
            <w:color w:val="000000"/>
            <w:spacing w:val="-4"/>
            <w:shd w:val="clear" w:color="auto" w:fill="FFFFFF"/>
          </w:rPr>
          <w:delText>er. </w:delText>
        </w:r>
      </w:del>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We are using the concept of permanent and temporary spaces to seek the interaction between Indonesians in New York City. </w:t>
      </w:r>
      <w:del w:id="15" w:author="Microsoft Office User" w:date="2017-06-13T12:07:00Z">
        <w:r w:rsidRPr="009F74F7" w:rsidDel="00C03B59">
          <w:rPr>
            <w:rFonts w:ascii="Arial" w:eastAsia="Times New Roman" w:hAnsi="Arial" w:cs="Arial"/>
            <w:color w:val="000000"/>
            <w:spacing w:val="-4"/>
            <w:shd w:val="clear" w:color="auto" w:fill="FFFFFF"/>
          </w:rPr>
          <w:delText xml:space="preserve">The definition of </w:delText>
        </w:r>
      </w:del>
      <w:ins w:id="16" w:author="Microsoft Office User" w:date="2017-06-13T12:07:00Z">
        <w:r w:rsidR="00C03B59">
          <w:rPr>
            <w:rFonts w:ascii="Arial" w:eastAsia="Times New Roman" w:hAnsi="Arial" w:cs="Arial"/>
            <w:color w:val="000000"/>
            <w:spacing w:val="-4"/>
            <w:shd w:val="clear" w:color="auto" w:fill="FFFFFF"/>
          </w:rPr>
          <w:t>P</w:t>
        </w:r>
      </w:ins>
      <w:del w:id="17" w:author="Microsoft Office User" w:date="2017-06-13T12:07:00Z">
        <w:r w:rsidRPr="009F74F7" w:rsidDel="00C03B59">
          <w:rPr>
            <w:rFonts w:ascii="Arial" w:eastAsia="Times New Roman" w:hAnsi="Arial" w:cs="Arial"/>
            <w:color w:val="000000"/>
            <w:spacing w:val="-4"/>
            <w:shd w:val="clear" w:color="auto" w:fill="FFFFFF"/>
          </w:rPr>
          <w:delText>p</w:delText>
        </w:r>
      </w:del>
      <w:r w:rsidRPr="009F74F7">
        <w:rPr>
          <w:rFonts w:ascii="Arial" w:eastAsia="Times New Roman" w:hAnsi="Arial" w:cs="Arial"/>
          <w:color w:val="000000"/>
          <w:spacing w:val="-4"/>
          <w:shd w:val="clear" w:color="auto" w:fill="FFFFFF"/>
        </w:rPr>
        <w:t>ermanent</w:t>
      </w:r>
      <w:ins w:id="18" w:author="Microsoft Office User" w:date="2017-06-13T12:07:00Z">
        <w:r w:rsidR="00E91BFD">
          <w:rPr>
            <w:rFonts w:ascii="Arial" w:eastAsia="Times New Roman" w:hAnsi="Arial" w:cs="Arial"/>
            <w:color w:val="000000"/>
            <w:spacing w:val="-4"/>
            <w:shd w:val="clear" w:color="auto" w:fill="FFFFFF"/>
          </w:rPr>
          <w:t xml:space="preserve"> space</w:t>
        </w:r>
      </w:ins>
      <w:r w:rsidRPr="009F74F7">
        <w:rPr>
          <w:rFonts w:ascii="Arial" w:eastAsia="Times New Roman" w:hAnsi="Arial" w:cs="Arial"/>
          <w:color w:val="000000"/>
          <w:spacing w:val="-4"/>
          <w:shd w:val="clear" w:color="auto" w:fill="FFFFFF"/>
        </w:rPr>
        <w:t xml:space="preserve"> </w:t>
      </w:r>
      <w:del w:id="19" w:author="Microsoft Office User" w:date="2017-06-13T12:07:00Z">
        <w:r w:rsidRPr="009F74F7" w:rsidDel="00C03B59">
          <w:rPr>
            <w:rFonts w:ascii="Arial" w:eastAsia="Times New Roman" w:hAnsi="Arial" w:cs="Arial"/>
            <w:color w:val="000000"/>
            <w:spacing w:val="-4"/>
            <w:shd w:val="clear" w:color="auto" w:fill="FFFFFF"/>
          </w:rPr>
          <w:delText>is</w:delText>
        </w:r>
      </w:del>
      <w:ins w:id="20" w:author="Microsoft Office User" w:date="2017-06-13T12:07:00Z">
        <w:r w:rsidR="00C03B59">
          <w:rPr>
            <w:rFonts w:ascii="Arial" w:eastAsia="Times New Roman" w:hAnsi="Arial" w:cs="Arial"/>
            <w:color w:val="000000"/>
            <w:spacing w:val="-4"/>
            <w:shd w:val="clear" w:color="auto" w:fill="FFFFFF"/>
          </w:rPr>
          <w:t>in this understanding is</w:t>
        </w:r>
      </w:ins>
      <w:r w:rsidRPr="009F74F7">
        <w:rPr>
          <w:rFonts w:ascii="Arial" w:eastAsia="Times New Roman" w:hAnsi="Arial" w:cs="Arial"/>
          <w:color w:val="000000"/>
          <w:spacing w:val="-4"/>
          <w:shd w:val="clear" w:color="auto" w:fill="FFFFFF"/>
        </w:rPr>
        <w:t xml:space="preserve"> framed by the consistent pattern of visitor. Whereas in temporary space, there are not so many traces of identity</w:t>
      </w:r>
      <w:ins w:id="21" w:author="Microsoft Office User" w:date="2017-06-13T12:11:00Z">
        <w:r w:rsidR="001F714D">
          <w:rPr>
            <w:rFonts w:ascii="Arial" w:eastAsia="Times New Roman" w:hAnsi="Arial" w:cs="Arial"/>
            <w:color w:val="000000"/>
            <w:spacing w:val="-4"/>
            <w:shd w:val="clear" w:color="auto" w:fill="FFFFFF"/>
          </w:rPr>
          <w:t>,</w:t>
        </w:r>
      </w:ins>
      <w:r w:rsidRPr="009F74F7">
        <w:rPr>
          <w:rFonts w:ascii="Arial" w:eastAsia="Times New Roman" w:hAnsi="Arial" w:cs="Arial"/>
          <w:color w:val="000000"/>
          <w:spacing w:val="-4"/>
          <w:shd w:val="clear" w:color="auto" w:fill="FFFFFF"/>
        </w:rPr>
        <w:t xml:space="preserve"> and </w:t>
      </w:r>
      <w:del w:id="22" w:author="Microsoft Office User" w:date="2017-06-13T12:13:00Z">
        <w:r w:rsidRPr="009F74F7" w:rsidDel="001F714D">
          <w:rPr>
            <w:rFonts w:ascii="Arial" w:eastAsia="Times New Roman" w:hAnsi="Arial" w:cs="Arial"/>
            <w:color w:val="000000"/>
            <w:spacing w:val="-4"/>
            <w:shd w:val="clear" w:color="auto" w:fill="FFFFFF"/>
          </w:rPr>
          <w:delText xml:space="preserve">how </w:delText>
        </w:r>
      </w:del>
      <w:r w:rsidRPr="009F74F7">
        <w:rPr>
          <w:rFonts w:ascii="Arial" w:eastAsia="Times New Roman" w:hAnsi="Arial" w:cs="Arial"/>
          <w:color w:val="000000"/>
          <w:spacing w:val="-4"/>
          <w:shd w:val="clear" w:color="auto" w:fill="FFFFFF"/>
        </w:rPr>
        <w:t xml:space="preserve">the spaces are </w:t>
      </w:r>
      <w:del w:id="23" w:author="Microsoft Office User" w:date="2017-06-13T12:13:00Z">
        <w:r w:rsidRPr="009F74F7" w:rsidDel="001F714D">
          <w:rPr>
            <w:rFonts w:ascii="Arial" w:eastAsia="Times New Roman" w:hAnsi="Arial" w:cs="Arial"/>
            <w:color w:val="000000"/>
            <w:spacing w:val="-4"/>
            <w:shd w:val="clear" w:color="auto" w:fill="FFFFFF"/>
          </w:rPr>
          <w:delText>built based on</w:delText>
        </w:r>
      </w:del>
      <w:ins w:id="24" w:author="Microsoft Office User" w:date="2017-06-13T12:13:00Z">
        <w:r w:rsidR="001F714D">
          <w:rPr>
            <w:rFonts w:ascii="Arial" w:eastAsia="Times New Roman" w:hAnsi="Arial" w:cs="Arial"/>
            <w:color w:val="000000"/>
            <w:spacing w:val="-4"/>
            <w:shd w:val="clear" w:color="auto" w:fill="FFFFFF"/>
          </w:rPr>
          <w:t>framed by separate</w:t>
        </w:r>
      </w:ins>
      <w:r w:rsidRPr="009F74F7">
        <w:rPr>
          <w:rFonts w:ascii="Arial" w:eastAsia="Times New Roman" w:hAnsi="Arial" w:cs="Arial"/>
          <w:color w:val="000000"/>
          <w:spacing w:val="-4"/>
          <w:shd w:val="clear" w:color="auto" w:fill="FFFFFF"/>
        </w:rPr>
        <w:t xml:space="preserve"> events.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p>
    <w:p w14:paraId="3B4198BE" w14:textId="77777777" w:rsidR="009F74F7" w:rsidRPr="009F74F7" w:rsidRDefault="009F74F7" w:rsidP="009F74F7">
      <w:pPr>
        <w:shd w:val="clear" w:color="auto" w:fill="FFFFFF"/>
        <w:spacing w:before="150" w:after="150"/>
        <w:outlineLvl w:val="4"/>
        <w:rPr>
          <w:rFonts w:ascii="Arial" w:eastAsia="Times New Roman" w:hAnsi="Arial" w:cs="Arial"/>
          <w:b/>
          <w:bCs/>
          <w:color w:val="000000"/>
          <w:spacing w:val="-4"/>
          <w:sz w:val="33"/>
          <w:szCs w:val="33"/>
        </w:rPr>
      </w:pPr>
      <w:r w:rsidRPr="009F74F7">
        <w:rPr>
          <w:rFonts w:ascii="Arial" w:eastAsia="Times New Roman" w:hAnsi="Arial" w:cs="Arial"/>
          <w:b/>
          <w:bCs/>
          <w:color w:val="000000"/>
          <w:spacing w:val="-4"/>
          <w:sz w:val="33"/>
          <w:szCs w:val="33"/>
        </w:rPr>
        <w:t>OVERVIEW</w:t>
      </w:r>
    </w:p>
    <w:p w14:paraId="5E8D89D0" w14:textId="0120BFFE"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shd w:val="clear" w:color="auto" w:fill="FFFFFF"/>
        </w:rPr>
        <w:t>As one of the biggest archipelago</w:t>
      </w:r>
      <w:ins w:id="25" w:author="Microsoft Office User" w:date="2017-06-13T12:09:00Z">
        <w:r w:rsidR="002969BA">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in the world, with more than 17,000 islands, the geography of Indonesia is already </w:t>
      </w:r>
      <w:del w:id="26" w:author="Microsoft Office User" w:date="2017-06-13T12:16:00Z">
        <w:r w:rsidRPr="009F74F7" w:rsidDel="00DA04E1">
          <w:rPr>
            <w:rFonts w:ascii="Arial" w:eastAsia="Times New Roman" w:hAnsi="Arial" w:cs="Arial"/>
            <w:color w:val="000000"/>
            <w:spacing w:val="-4"/>
            <w:shd w:val="clear" w:color="auto" w:fill="FFFFFF"/>
          </w:rPr>
          <w:delText>a form</w:delText>
        </w:r>
      </w:del>
      <w:ins w:id="27" w:author="Microsoft Office User" w:date="2017-06-13T12:16:00Z">
        <w:r w:rsidR="00DA04E1">
          <w:rPr>
            <w:rFonts w:ascii="Arial" w:eastAsia="Times New Roman" w:hAnsi="Arial" w:cs="Arial"/>
            <w:color w:val="000000"/>
            <w:spacing w:val="-4"/>
            <w:shd w:val="clear" w:color="auto" w:fill="FFFFFF"/>
          </w:rPr>
          <w:t>made up</w:t>
        </w:r>
      </w:ins>
      <w:r w:rsidRPr="009F74F7">
        <w:rPr>
          <w:rFonts w:ascii="Arial" w:eastAsia="Times New Roman" w:hAnsi="Arial" w:cs="Arial"/>
          <w:color w:val="000000"/>
          <w:spacing w:val="-4"/>
          <w:shd w:val="clear" w:color="auto" w:fill="FFFFFF"/>
        </w:rPr>
        <w:t xml:space="preserve"> of enclaves within </w:t>
      </w:r>
      <w:del w:id="28" w:author="Microsoft Office User" w:date="2017-06-13T12:16:00Z">
        <w:r w:rsidRPr="009F74F7" w:rsidDel="00DA04E1">
          <w:rPr>
            <w:rFonts w:ascii="Arial" w:eastAsia="Times New Roman" w:hAnsi="Arial" w:cs="Arial"/>
            <w:color w:val="000000"/>
            <w:spacing w:val="-4"/>
            <w:shd w:val="clear" w:color="auto" w:fill="FFFFFF"/>
          </w:rPr>
          <w:delText xml:space="preserve">an </w:delText>
        </w:r>
      </w:del>
      <w:r w:rsidRPr="009F74F7">
        <w:rPr>
          <w:rFonts w:ascii="Arial" w:eastAsia="Times New Roman" w:hAnsi="Arial" w:cs="Arial"/>
          <w:color w:val="000000"/>
          <w:spacing w:val="-4"/>
          <w:shd w:val="clear" w:color="auto" w:fill="FFFFFF"/>
        </w:rPr>
        <w:t>enclave</w:t>
      </w:r>
      <w:ins w:id="29" w:author="Microsoft Office User" w:date="2017-06-13T12:16:00Z">
        <w:r w:rsidR="00DA04E1">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300 ethnic groups with different values, appearances and religions are bounded by an effort of nationalism and the longing for independence. Today, </w:t>
      </w:r>
      <w:ins w:id="30" w:author="Microsoft Office User" w:date="2017-06-13T12:21:00Z">
        <w:r w:rsidR="002E091C">
          <w:rPr>
            <w:rFonts w:ascii="Arial" w:eastAsia="Times New Roman" w:hAnsi="Arial" w:cs="Arial"/>
            <w:color w:val="000000"/>
            <w:spacing w:val="-4"/>
            <w:shd w:val="clear" w:color="auto" w:fill="FFFFFF"/>
          </w:rPr>
          <w:t xml:space="preserve">the foundations of </w:t>
        </w:r>
      </w:ins>
      <w:r w:rsidRPr="009F74F7">
        <w:rPr>
          <w:rFonts w:ascii="Arial" w:eastAsia="Times New Roman" w:hAnsi="Arial" w:cs="Arial"/>
          <w:color w:val="000000"/>
          <w:spacing w:val="-4"/>
          <w:shd w:val="clear" w:color="auto" w:fill="FFFFFF"/>
        </w:rPr>
        <w:t xml:space="preserve">Indonesian identity </w:t>
      </w:r>
      <w:ins w:id="31" w:author="Microsoft Office User" w:date="2017-06-13T12:21:00Z">
        <w:r w:rsidR="002E091C">
          <w:rPr>
            <w:rFonts w:ascii="Arial" w:eastAsia="Times New Roman" w:hAnsi="Arial" w:cs="Arial"/>
            <w:color w:val="000000"/>
            <w:spacing w:val="-4"/>
            <w:shd w:val="clear" w:color="auto" w:fill="FFFFFF"/>
          </w:rPr>
          <w:t xml:space="preserve">have been situated in </w:t>
        </w:r>
      </w:ins>
      <w:del w:id="32" w:author="Microsoft Office User" w:date="2017-06-13T12:21:00Z">
        <w:r w:rsidRPr="009F74F7" w:rsidDel="002E091C">
          <w:rPr>
            <w:rFonts w:ascii="Arial" w:eastAsia="Times New Roman" w:hAnsi="Arial" w:cs="Arial"/>
            <w:color w:val="000000"/>
            <w:spacing w:val="-4"/>
            <w:shd w:val="clear" w:color="auto" w:fill="FFFFFF"/>
          </w:rPr>
          <w:delText xml:space="preserve">laid in the dimension of </w:delText>
        </w:r>
      </w:del>
      <w:r w:rsidRPr="009F74F7">
        <w:rPr>
          <w:rFonts w:ascii="Arial" w:eastAsia="Times New Roman" w:hAnsi="Arial" w:cs="Arial"/>
          <w:color w:val="000000"/>
          <w:spacing w:val="-4"/>
          <w:shd w:val="clear" w:color="auto" w:fill="FFFFFF"/>
        </w:rPr>
        <w:t>religion and language</w:t>
      </w:r>
      <w:ins w:id="33" w:author="Microsoft Office User" w:date="2017-06-13T12:21:00Z">
        <w:r w:rsidR="002E091C">
          <w:rPr>
            <w:rFonts w:ascii="Arial" w:eastAsia="Times New Roman" w:hAnsi="Arial" w:cs="Arial"/>
            <w:color w:val="000000"/>
            <w:spacing w:val="-4"/>
            <w:shd w:val="clear" w:color="auto" w:fill="FFFFFF"/>
          </w:rPr>
          <w:t xml:space="preserve">; this </w:t>
        </w:r>
      </w:ins>
      <w:del w:id="34" w:author="Microsoft Office User" w:date="2017-06-13T12:21:00Z">
        <w:r w:rsidRPr="009F74F7" w:rsidDel="002E091C">
          <w:rPr>
            <w:rFonts w:ascii="Arial" w:eastAsia="Times New Roman" w:hAnsi="Arial" w:cs="Arial"/>
            <w:color w:val="000000"/>
            <w:spacing w:val="-4"/>
            <w:shd w:val="clear" w:color="auto" w:fill="FFFFFF"/>
          </w:rPr>
          <w:delText xml:space="preserve">, which </w:delText>
        </w:r>
      </w:del>
      <w:r w:rsidRPr="009F74F7">
        <w:rPr>
          <w:rFonts w:ascii="Arial" w:eastAsia="Times New Roman" w:hAnsi="Arial" w:cs="Arial"/>
          <w:color w:val="000000"/>
          <w:spacing w:val="-4"/>
          <w:shd w:val="clear" w:color="auto" w:fill="FFFFFF"/>
        </w:rPr>
        <w:t>both amass</w:t>
      </w:r>
      <w:ins w:id="35" w:author="Microsoft Office User" w:date="2017-06-13T12:21:00Z">
        <w:r w:rsidR="002E091C">
          <w:rPr>
            <w:rFonts w:ascii="Arial" w:eastAsia="Times New Roman" w:hAnsi="Arial" w:cs="Arial"/>
            <w:color w:val="000000"/>
            <w:spacing w:val="-4"/>
            <w:shd w:val="clear" w:color="auto" w:fill="FFFFFF"/>
          </w:rPr>
          <w:t>es</w:t>
        </w:r>
      </w:ins>
      <w:r w:rsidRPr="009F74F7">
        <w:rPr>
          <w:rFonts w:ascii="Arial" w:eastAsia="Times New Roman" w:hAnsi="Arial" w:cs="Arial"/>
          <w:color w:val="000000"/>
          <w:spacing w:val="-4"/>
          <w:shd w:val="clear" w:color="auto" w:fill="FFFFFF"/>
        </w:rPr>
        <w:t xml:space="preserve"> and scatter</w:t>
      </w:r>
      <w:ins w:id="36" w:author="Microsoft Office User" w:date="2017-06-13T12:21:00Z">
        <w:r w:rsidR="002E091C">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the nation.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p>
    <w:p w14:paraId="76ECD3C4"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27F3274D" wp14:editId="36376D18">
                <wp:extent cx="5845175" cy="1905635"/>
                <wp:effectExtent l="0" t="0" r="0" b="0"/>
                <wp:docPr id="8" name="Rectangle 8" descr="img/log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5175"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2D435" id="Rectangle 8" o:spid="_x0000_s1026" alt="img/logo.jpg" style="width:460.2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" filled="f" stroked="f">
                <o:lock v:ext="edit" aspectratio="t"/>
                <w10:anchorlock/>
              </v:rect>
            </w:pict>
          </mc:Fallback>
        </mc:AlternateContent>
      </w:r>
    </w:p>
    <w:p w14:paraId="7684F2EC" w14:textId="3ABAAE4B"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shd w:val="clear" w:color="auto" w:fill="FFFFFF"/>
        </w:rPr>
        <w:t xml:space="preserve">“Divinity for unity” </w:t>
      </w:r>
      <w:ins w:id="37" w:author="Microsoft Office User" w:date="2017-06-13T12:26:00Z">
        <w:r w:rsidR="00A944DB">
          <w:rPr>
            <w:rFonts w:ascii="Arial" w:eastAsia="Times New Roman" w:hAnsi="Arial" w:cs="Arial"/>
            <w:color w:val="000000"/>
            <w:spacing w:val="-4"/>
            <w:shd w:val="clear" w:color="auto" w:fill="FFFFFF"/>
          </w:rPr>
          <w:t xml:space="preserve">is the official </w:t>
        </w:r>
      </w:ins>
      <w:del w:id="38" w:author="Microsoft Office User" w:date="2017-06-13T12:26:00Z">
        <w:r w:rsidRPr="009F74F7" w:rsidDel="00A944DB">
          <w:rPr>
            <w:rFonts w:ascii="Arial" w:eastAsia="Times New Roman" w:hAnsi="Arial" w:cs="Arial"/>
            <w:color w:val="000000"/>
            <w:spacing w:val="-4"/>
            <w:shd w:val="clear" w:color="auto" w:fill="FFFFFF"/>
          </w:rPr>
          <w:delText xml:space="preserve">as the first </w:delText>
        </w:r>
      </w:del>
      <w:r w:rsidRPr="009F74F7">
        <w:rPr>
          <w:rFonts w:ascii="Arial" w:eastAsia="Times New Roman" w:hAnsi="Arial" w:cs="Arial"/>
          <w:color w:val="000000"/>
          <w:spacing w:val="-4"/>
          <w:shd w:val="clear" w:color="auto" w:fill="FFFFFF"/>
        </w:rPr>
        <w:t>foundation</w:t>
      </w:r>
      <w:ins w:id="39" w:author="Microsoft Office User" w:date="2017-06-13T12:26:00Z">
        <w:r w:rsidR="00A944DB">
          <w:rPr>
            <w:rFonts w:ascii="Arial" w:eastAsia="Times New Roman" w:hAnsi="Arial" w:cs="Arial"/>
            <w:color w:val="000000"/>
            <w:spacing w:val="-4"/>
            <w:shd w:val="clear" w:color="auto" w:fill="FFFFFF"/>
          </w:rPr>
          <w:t>al philosophy</w:t>
        </w:r>
      </w:ins>
      <w:r w:rsidRPr="009F74F7">
        <w:rPr>
          <w:rFonts w:ascii="Arial" w:eastAsia="Times New Roman" w:hAnsi="Arial" w:cs="Arial"/>
          <w:color w:val="000000"/>
          <w:spacing w:val="-4"/>
          <w:shd w:val="clear" w:color="auto" w:fill="FFFFFF"/>
        </w:rPr>
        <w:t xml:space="preserve"> of the country</w:t>
      </w:r>
      <w:ins w:id="40" w:author="Microsoft Office User" w:date="2017-06-13T12:26:00Z">
        <w:r w:rsidR="008E7919">
          <w:rPr>
            <w:rFonts w:ascii="Arial" w:eastAsia="Times New Roman" w:hAnsi="Arial" w:cs="Arial"/>
            <w:color w:val="000000"/>
            <w:spacing w:val="-4"/>
            <w:shd w:val="clear" w:color="auto" w:fill="FFFFFF"/>
          </w:rPr>
          <w:t>. This</w:t>
        </w:r>
      </w:ins>
      <w:r w:rsidRPr="009F74F7">
        <w:rPr>
          <w:rFonts w:ascii="Arial" w:eastAsia="Times New Roman" w:hAnsi="Arial" w:cs="Arial"/>
          <w:color w:val="000000"/>
          <w:spacing w:val="-4"/>
          <w:shd w:val="clear" w:color="auto" w:fill="FFFFFF"/>
        </w:rPr>
        <w:t xml:space="preserve"> reflects the importance of religio</w:t>
      </w:r>
      <w:ins w:id="41" w:author="Microsoft Office User" w:date="2017-06-13T12:26:00Z">
        <w:r w:rsidR="008E7919">
          <w:rPr>
            <w:rFonts w:ascii="Arial" w:eastAsia="Times New Roman" w:hAnsi="Arial" w:cs="Arial"/>
            <w:color w:val="000000"/>
            <w:spacing w:val="-4"/>
            <w:shd w:val="clear" w:color="auto" w:fill="FFFFFF"/>
          </w:rPr>
          <w:t>us</w:t>
        </w:r>
      </w:ins>
      <w:del w:id="42" w:author="Microsoft Office User" w:date="2017-06-13T12:26:00Z">
        <w:r w:rsidRPr="009F74F7" w:rsidDel="008E7919">
          <w:rPr>
            <w:rFonts w:ascii="Arial" w:eastAsia="Times New Roman" w:hAnsi="Arial" w:cs="Arial"/>
            <w:color w:val="000000"/>
            <w:spacing w:val="-4"/>
            <w:shd w:val="clear" w:color="auto" w:fill="FFFFFF"/>
          </w:rPr>
          <w:delText>n</w:delText>
        </w:r>
      </w:del>
      <w:r w:rsidRPr="009F74F7">
        <w:rPr>
          <w:rFonts w:ascii="Arial" w:eastAsia="Times New Roman" w:hAnsi="Arial" w:cs="Arial"/>
          <w:color w:val="000000"/>
          <w:spacing w:val="-4"/>
          <w:shd w:val="clear" w:color="auto" w:fill="FFFFFF"/>
        </w:rPr>
        <w:t xml:space="preserve"> belief in </w:t>
      </w:r>
      <w:ins w:id="43" w:author="Microsoft Office User" w:date="2017-06-13T12:26:00Z">
        <w:r w:rsidR="008E7919">
          <w:rPr>
            <w:rFonts w:ascii="Arial" w:eastAsia="Times New Roman" w:hAnsi="Arial" w:cs="Arial"/>
            <w:color w:val="000000"/>
            <w:spacing w:val="-4"/>
            <w:shd w:val="clear" w:color="auto" w:fill="FFFFFF"/>
          </w:rPr>
          <w:t xml:space="preserve">the </w:t>
        </w:r>
      </w:ins>
      <w:r w:rsidRPr="009F74F7">
        <w:rPr>
          <w:rFonts w:ascii="Arial" w:eastAsia="Times New Roman" w:hAnsi="Arial" w:cs="Arial"/>
          <w:color w:val="000000"/>
          <w:spacing w:val="-4"/>
          <w:shd w:val="clear" w:color="auto" w:fill="FFFFFF"/>
        </w:rPr>
        <w:t>Indonesia</w:t>
      </w:r>
      <w:ins w:id="44" w:author="Microsoft Office User" w:date="2017-06-13T12:26:00Z">
        <w:r w:rsidR="008E7919">
          <w:rPr>
            <w:rFonts w:ascii="Arial" w:eastAsia="Times New Roman" w:hAnsi="Arial" w:cs="Arial"/>
            <w:color w:val="000000"/>
            <w:spacing w:val="-4"/>
            <w:shd w:val="clear" w:color="auto" w:fill="FFFFFF"/>
          </w:rPr>
          <w:t>n state</w:t>
        </w:r>
      </w:ins>
      <w:r w:rsidRPr="009F74F7">
        <w:rPr>
          <w:rFonts w:ascii="Arial" w:eastAsia="Times New Roman" w:hAnsi="Arial" w:cs="Arial"/>
          <w:color w:val="000000"/>
          <w:spacing w:val="-4"/>
          <w:shd w:val="clear" w:color="auto" w:fill="FFFFFF"/>
        </w:rPr>
        <w:t xml:space="preserve">. The </w:t>
      </w:r>
      <w:del w:id="45" w:author="Microsoft Office User" w:date="2017-06-13T12:29:00Z">
        <w:r w:rsidRPr="009F74F7" w:rsidDel="00AE2A06">
          <w:rPr>
            <w:rFonts w:ascii="Arial" w:eastAsia="Times New Roman" w:hAnsi="Arial" w:cs="Arial"/>
            <w:color w:val="000000"/>
            <w:spacing w:val="-4"/>
            <w:shd w:val="clear" w:color="auto" w:fill="FFFFFF"/>
          </w:rPr>
          <w:delText xml:space="preserve">citizen </w:delText>
        </w:r>
      </w:del>
      <w:ins w:id="46" w:author="Microsoft Office User" w:date="2017-06-13T12:29:00Z">
        <w:r w:rsidR="00AE2A06">
          <w:rPr>
            <w:rFonts w:ascii="Arial" w:eastAsia="Times New Roman" w:hAnsi="Arial" w:cs="Arial"/>
            <w:color w:val="000000"/>
            <w:spacing w:val="-4"/>
            <w:shd w:val="clear" w:color="auto" w:fill="FFFFFF"/>
          </w:rPr>
          <w:t>identification</w:t>
        </w:r>
        <w:r w:rsidR="00AE2A06"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card </w:t>
      </w:r>
      <w:del w:id="47" w:author="Microsoft Office User" w:date="2017-06-13T12:29:00Z">
        <w:r w:rsidRPr="009F74F7" w:rsidDel="00AE2A06">
          <w:rPr>
            <w:rFonts w:ascii="Arial" w:eastAsia="Times New Roman" w:hAnsi="Arial" w:cs="Arial"/>
            <w:color w:val="000000"/>
            <w:spacing w:val="-4"/>
            <w:shd w:val="clear" w:color="auto" w:fill="FFFFFF"/>
          </w:rPr>
          <w:delText>has a column</w:delText>
        </w:r>
      </w:del>
      <w:ins w:id="48" w:author="Microsoft Office User" w:date="2017-06-13T12:29:00Z">
        <w:r w:rsidR="00AE2A06">
          <w:rPr>
            <w:rFonts w:ascii="Arial" w:eastAsia="Times New Roman" w:hAnsi="Arial" w:cs="Arial"/>
            <w:color w:val="000000"/>
            <w:spacing w:val="-4"/>
            <w:shd w:val="clear" w:color="auto" w:fill="FFFFFF"/>
          </w:rPr>
          <w:t>contains each citizen’s</w:t>
        </w:r>
      </w:ins>
      <w:r w:rsidRPr="009F74F7">
        <w:rPr>
          <w:rFonts w:ascii="Arial" w:eastAsia="Times New Roman" w:hAnsi="Arial" w:cs="Arial"/>
          <w:color w:val="000000"/>
          <w:spacing w:val="-4"/>
          <w:shd w:val="clear" w:color="auto" w:fill="FFFFFF"/>
        </w:rPr>
        <w:t xml:space="preserve"> </w:t>
      </w:r>
      <w:del w:id="49" w:author="Microsoft Office User" w:date="2017-06-13T12:29:00Z">
        <w:r w:rsidRPr="009F74F7" w:rsidDel="00AE2A06">
          <w:rPr>
            <w:rFonts w:ascii="Arial" w:eastAsia="Times New Roman" w:hAnsi="Arial" w:cs="Arial"/>
            <w:color w:val="000000"/>
            <w:spacing w:val="-4"/>
            <w:shd w:val="clear" w:color="auto" w:fill="FFFFFF"/>
          </w:rPr>
          <w:delText xml:space="preserve">dedicated for </w:delText>
        </w:r>
      </w:del>
      <w:r w:rsidRPr="009F74F7">
        <w:rPr>
          <w:rFonts w:ascii="Arial" w:eastAsia="Times New Roman" w:hAnsi="Arial" w:cs="Arial"/>
          <w:color w:val="000000"/>
          <w:spacing w:val="-4"/>
          <w:shd w:val="clear" w:color="auto" w:fill="FFFFFF"/>
        </w:rPr>
        <w:t>religious information</w:t>
      </w:r>
      <w:ins w:id="50" w:author="Microsoft Office User" w:date="2017-06-13T12:29:00Z">
        <w:r w:rsidR="00AE2A06">
          <w:rPr>
            <w:rFonts w:ascii="Arial" w:eastAsia="Times New Roman" w:hAnsi="Arial" w:cs="Arial"/>
            <w:color w:val="000000"/>
            <w:spacing w:val="-4"/>
            <w:shd w:val="clear" w:color="auto" w:fill="FFFFFF"/>
          </w:rPr>
          <w:t>.</w:t>
        </w:r>
      </w:ins>
      <w:r w:rsidRPr="009F74F7">
        <w:rPr>
          <w:rFonts w:ascii="Arial" w:eastAsia="Times New Roman" w:hAnsi="Arial" w:cs="Arial"/>
          <w:color w:val="000000"/>
          <w:spacing w:val="-4"/>
          <w:shd w:val="clear" w:color="auto" w:fill="FFFFFF"/>
        </w:rPr>
        <w:t xml:space="preserve"> </w:t>
      </w:r>
      <w:del w:id="51" w:author="Microsoft Office User" w:date="2017-06-13T12:30:00Z">
        <w:r w:rsidRPr="009F74F7" w:rsidDel="00AE2A06">
          <w:rPr>
            <w:rFonts w:ascii="Arial" w:eastAsia="Times New Roman" w:hAnsi="Arial" w:cs="Arial"/>
            <w:color w:val="000000"/>
            <w:spacing w:val="-4"/>
            <w:shd w:val="clear" w:color="auto" w:fill="FFFFFF"/>
          </w:rPr>
          <w:delText>a</w:delText>
        </w:r>
      </w:del>
      <w:del w:id="52" w:author="Microsoft Office User" w:date="2017-06-13T12:29:00Z">
        <w:r w:rsidRPr="009F74F7" w:rsidDel="00AE2A06">
          <w:rPr>
            <w:rFonts w:ascii="Arial" w:eastAsia="Times New Roman" w:hAnsi="Arial" w:cs="Arial"/>
            <w:color w:val="000000"/>
            <w:spacing w:val="-4"/>
            <w:shd w:val="clear" w:color="auto" w:fill="FFFFFF"/>
          </w:rPr>
          <w:delText xml:space="preserve">s </w:delText>
        </w:r>
      </w:del>
      <w:ins w:id="53" w:author="Microsoft Office User" w:date="2017-06-13T12:30:00Z">
        <w:r w:rsidR="00AE2A06">
          <w:rPr>
            <w:rFonts w:ascii="Arial" w:eastAsia="Times New Roman" w:hAnsi="Arial" w:cs="Arial"/>
            <w:color w:val="000000"/>
            <w:spacing w:val="-4"/>
            <w:shd w:val="clear" w:color="auto" w:fill="FFFFFF"/>
          </w:rPr>
          <w:t>R</w:t>
        </w:r>
      </w:ins>
      <w:del w:id="54" w:author="Microsoft Office User" w:date="2017-06-13T12:30:00Z">
        <w:r w:rsidRPr="009F74F7" w:rsidDel="00AE2A06">
          <w:rPr>
            <w:rFonts w:ascii="Arial" w:eastAsia="Times New Roman" w:hAnsi="Arial" w:cs="Arial"/>
            <w:color w:val="000000"/>
            <w:spacing w:val="-4"/>
            <w:shd w:val="clear" w:color="auto" w:fill="FFFFFF"/>
          </w:rPr>
          <w:delText>r</w:delText>
        </w:r>
      </w:del>
      <w:r w:rsidRPr="009F74F7">
        <w:rPr>
          <w:rFonts w:ascii="Arial" w:eastAsia="Times New Roman" w:hAnsi="Arial" w:cs="Arial"/>
          <w:color w:val="000000"/>
          <w:spacing w:val="-4"/>
          <w:shd w:val="clear" w:color="auto" w:fill="FFFFFF"/>
        </w:rPr>
        <w:t>eligious institution</w:t>
      </w:r>
      <w:ins w:id="55" w:author="Microsoft Office User" w:date="2017-06-13T12:30:00Z">
        <w:r w:rsidR="00AE2A06">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w:t>
      </w:r>
      <w:ins w:id="56" w:author="Microsoft Office User" w:date="2017-06-13T12:30:00Z">
        <w:r w:rsidR="00AE2A06">
          <w:rPr>
            <w:rFonts w:ascii="Arial" w:eastAsia="Times New Roman" w:hAnsi="Arial" w:cs="Arial"/>
            <w:color w:val="000000"/>
            <w:spacing w:val="-4"/>
            <w:shd w:val="clear" w:color="auto" w:fill="FFFFFF"/>
          </w:rPr>
          <w:t>are</w:t>
        </w:r>
      </w:ins>
      <w:del w:id="57" w:author="Microsoft Office User" w:date="2017-06-13T12:30:00Z">
        <w:r w:rsidRPr="009F74F7" w:rsidDel="00AE2A06">
          <w:rPr>
            <w:rFonts w:ascii="Arial" w:eastAsia="Times New Roman" w:hAnsi="Arial" w:cs="Arial"/>
            <w:color w:val="000000"/>
            <w:spacing w:val="-4"/>
            <w:shd w:val="clear" w:color="auto" w:fill="FFFFFF"/>
          </w:rPr>
          <w:delText>is</w:delText>
        </w:r>
      </w:del>
      <w:r w:rsidRPr="009F74F7">
        <w:rPr>
          <w:rFonts w:ascii="Arial" w:eastAsia="Times New Roman" w:hAnsi="Arial" w:cs="Arial"/>
          <w:color w:val="000000"/>
          <w:spacing w:val="-4"/>
          <w:shd w:val="clear" w:color="auto" w:fill="FFFFFF"/>
        </w:rPr>
        <w:t xml:space="preserve"> also a central point of neighborhood</w:t>
      </w:r>
      <w:ins w:id="58" w:author="Microsoft Office User" w:date="2017-06-13T12:30:00Z">
        <w:r w:rsidR="00AE2A06">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and cities. Today, the government has acknowledged six different religions: Islam, </w:t>
      </w:r>
      <w:del w:id="59" w:author="Microsoft Office User" w:date="2017-06-13T12:31:00Z">
        <w:r w:rsidRPr="009F74F7" w:rsidDel="00AD1110">
          <w:rPr>
            <w:rFonts w:ascii="Arial" w:eastAsia="Times New Roman" w:hAnsi="Arial" w:cs="Arial"/>
            <w:color w:val="000000"/>
            <w:spacing w:val="-4"/>
            <w:shd w:val="clear" w:color="auto" w:fill="FFFFFF"/>
          </w:rPr>
          <w:delText xml:space="preserve">Christian </w:delText>
        </w:r>
      </w:del>
      <w:r w:rsidRPr="009F74F7">
        <w:rPr>
          <w:rFonts w:ascii="Arial" w:eastAsia="Times New Roman" w:hAnsi="Arial" w:cs="Arial"/>
          <w:color w:val="000000"/>
          <w:spacing w:val="-4"/>
          <w:shd w:val="clear" w:color="auto" w:fill="FFFFFF"/>
        </w:rPr>
        <w:t>Protestant</w:t>
      </w:r>
      <w:ins w:id="60" w:author="Microsoft Office User" w:date="2017-06-13T12:31:00Z">
        <w:r w:rsidR="00AD1110">
          <w:rPr>
            <w:rFonts w:ascii="Arial" w:eastAsia="Times New Roman" w:hAnsi="Arial" w:cs="Arial"/>
            <w:color w:val="000000"/>
            <w:spacing w:val="-4"/>
            <w:shd w:val="clear" w:color="auto" w:fill="FFFFFF"/>
          </w:rPr>
          <w:t>ism</w:t>
        </w:r>
      </w:ins>
      <w:r w:rsidRPr="009F74F7">
        <w:rPr>
          <w:rFonts w:ascii="Arial" w:eastAsia="Times New Roman" w:hAnsi="Arial" w:cs="Arial"/>
          <w:color w:val="000000"/>
          <w:spacing w:val="-4"/>
          <w:shd w:val="clear" w:color="auto" w:fill="FFFFFF"/>
        </w:rPr>
        <w:t>, Catholic</w:t>
      </w:r>
      <w:ins w:id="61" w:author="Microsoft Office User" w:date="2017-06-13T12:31:00Z">
        <w:r w:rsidR="00AD1110">
          <w:rPr>
            <w:rFonts w:ascii="Arial" w:eastAsia="Times New Roman" w:hAnsi="Arial" w:cs="Arial"/>
            <w:color w:val="000000"/>
            <w:spacing w:val="-4"/>
            <w:shd w:val="clear" w:color="auto" w:fill="FFFFFF"/>
          </w:rPr>
          <w:t>ism</w:t>
        </w:r>
      </w:ins>
      <w:r w:rsidRPr="009F74F7">
        <w:rPr>
          <w:rFonts w:ascii="Arial" w:eastAsia="Times New Roman" w:hAnsi="Arial" w:cs="Arial"/>
          <w:color w:val="000000"/>
          <w:spacing w:val="-4"/>
          <w:shd w:val="clear" w:color="auto" w:fill="FFFFFF"/>
        </w:rPr>
        <w:t>, Buddh</w:t>
      </w:r>
      <w:ins w:id="62" w:author="Microsoft Office User" w:date="2017-06-13T12:31:00Z">
        <w:r w:rsidR="00AD1110">
          <w:rPr>
            <w:rFonts w:ascii="Arial" w:eastAsia="Times New Roman" w:hAnsi="Arial" w:cs="Arial"/>
            <w:color w:val="000000"/>
            <w:spacing w:val="-4"/>
            <w:shd w:val="clear" w:color="auto" w:fill="FFFFFF"/>
          </w:rPr>
          <w:t>ism</w:t>
        </w:r>
      </w:ins>
      <w:del w:id="63" w:author="Microsoft Office User" w:date="2017-06-13T12:31:00Z">
        <w:r w:rsidRPr="009F74F7" w:rsidDel="00AD1110">
          <w:rPr>
            <w:rFonts w:ascii="Arial" w:eastAsia="Times New Roman" w:hAnsi="Arial" w:cs="Arial"/>
            <w:color w:val="000000"/>
            <w:spacing w:val="-4"/>
            <w:shd w:val="clear" w:color="auto" w:fill="FFFFFF"/>
          </w:rPr>
          <w:delText>a</w:delText>
        </w:r>
      </w:del>
      <w:r w:rsidRPr="009F74F7">
        <w:rPr>
          <w:rFonts w:ascii="Arial" w:eastAsia="Times New Roman" w:hAnsi="Arial" w:cs="Arial"/>
          <w:color w:val="000000"/>
          <w:spacing w:val="-4"/>
          <w:shd w:val="clear" w:color="auto" w:fill="FFFFFF"/>
        </w:rPr>
        <w:t>, Hindu</w:t>
      </w:r>
      <w:ins w:id="64" w:author="Microsoft Office User" w:date="2017-06-13T12:31:00Z">
        <w:r w:rsidR="00AD1110">
          <w:rPr>
            <w:rFonts w:ascii="Arial" w:eastAsia="Times New Roman" w:hAnsi="Arial" w:cs="Arial"/>
            <w:color w:val="000000"/>
            <w:spacing w:val="-4"/>
            <w:shd w:val="clear" w:color="auto" w:fill="FFFFFF"/>
          </w:rPr>
          <w:t>ism,</w:t>
        </w:r>
      </w:ins>
      <w:r w:rsidRPr="009F74F7">
        <w:rPr>
          <w:rFonts w:ascii="Arial" w:eastAsia="Times New Roman" w:hAnsi="Arial" w:cs="Arial"/>
          <w:color w:val="000000"/>
          <w:spacing w:val="-4"/>
          <w:shd w:val="clear" w:color="auto" w:fill="FFFFFF"/>
        </w:rPr>
        <w:t xml:space="preserve"> and Confucianism.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p>
    <w:p w14:paraId="65683727"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w:lastRenderedPageBreak/>
        <mc:AlternateContent>
          <mc:Choice Requires="wps">
            <w:drawing>
              <wp:inline distT="0" distB="0" distL="0" distR="0" wp14:anchorId="07610D6F" wp14:editId="314D1B64">
                <wp:extent cx="5845175" cy="1905635"/>
                <wp:effectExtent l="0" t="0" r="0" b="0"/>
                <wp:docPr id="7" name="Rectangle 7" descr="img/ID_Coll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5175"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0544E" id="Rectangle 7" o:spid="_x0000_s1026" alt="img/ID_Collage.png" style="width:460.2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" filled="f" stroked="f">
                <o:lock v:ext="edit" aspectratio="t"/>
                <w10:anchorlock/>
              </v:rect>
            </w:pict>
          </mc:Fallback>
        </mc:AlternateContent>
      </w:r>
    </w:p>
    <w:p w14:paraId="10A07CDA" w14:textId="77777777" w:rsidR="00B84C04" w:rsidRDefault="009F74F7" w:rsidP="009F74F7">
      <w:pPr>
        <w:rPr>
          <w:ins w:id="65" w:author="Microsoft Office User" w:date="2017-06-13T13:15:00Z"/>
          <w:rFonts w:ascii="Arial" w:eastAsia="Times New Roman" w:hAnsi="Arial" w:cs="Arial"/>
          <w:color w:val="000000"/>
          <w:spacing w:val="-4"/>
          <w:shd w:val="clear" w:color="auto" w:fill="FFFFFF"/>
        </w:rPr>
      </w:pPr>
      <w:r w:rsidRPr="009F74F7">
        <w:rPr>
          <w:rFonts w:ascii="Arial" w:eastAsia="Times New Roman" w:hAnsi="Arial" w:cs="Arial"/>
          <w:color w:val="000000"/>
          <w:spacing w:val="-4"/>
          <w:shd w:val="clear" w:color="auto" w:fill="FFFFFF"/>
        </w:rPr>
        <w:t>“We the sons and daughters of Indonesia, respect the language of unity, Bahasa Indonesia” is the third sentence of the Youth Pledge by 1928</w:t>
      </w:r>
      <w:ins w:id="66" w:author="Microsoft Office User" w:date="2017-06-13T12:34:00Z">
        <w:r w:rsidR="00AC6C6A">
          <w:rPr>
            <w:rFonts w:ascii="Arial" w:eastAsia="Times New Roman" w:hAnsi="Arial" w:cs="Arial"/>
            <w:color w:val="000000"/>
            <w:spacing w:val="-4"/>
            <w:shd w:val="clear" w:color="auto" w:fill="FFFFFF"/>
          </w:rPr>
          <w:t>. It</w:t>
        </w:r>
      </w:ins>
      <w:del w:id="67" w:author="Microsoft Office User" w:date="2017-06-13T12:34:00Z">
        <w:r w:rsidRPr="009F74F7" w:rsidDel="00AC6C6A">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promis</w:t>
      </w:r>
      <w:ins w:id="68" w:author="Microsoft Office User" w:date="2017-06-13T12:34:00Z">
        <w:r w:rsidR="00AC6C6A">
          <w:rPr>
            <w:rFonts w:ascii="Arial" w:eastAsia="Times New Roman" w:hAnsi="Arial" w:cs="Arial"/>
            <w:color w:val="000000"/>
            <w:spacing w:val="-4"/>
            <w:shd w:val="clear" w:color="auto" w:fill="FFFFFF"/>
          </w:rPr>
          <w:t>es</w:t>
        </w:r>
      </w:ins>
      <w:del w:id="69" w:author="Microsoft Office User" w:date="2017-06-13T12:34:00Z">
        <w:r w:rsidRPr="009F74F7" w:rsidDel="00AC6C6A">
          <w:rPr>
            <w:rFonts w:ascii="Arial" w:eastAsia="Times New Roman" w:hAnsi="Arial" w:cs="Arial"/>
            <w:color w:val="000000"/>
            <w:spacing w:val="-4"/>
            <w:shd w:val="clear" w:color="auto" w:fill="FFFFFF"/>
          </w:rPr>
          <w:delText>ing the</w:delText>
        </w:r>
      </w:del>
      <w:r w:rsidRPr="009F74F7">
        <w:rPr>
          <w:rFonts w:ascii="Arial" w:eastAsia="Times New Roman" w:hAnsi="Arial" w:cs="Arial"/>
          <w:color w:val="000000"/>
          <w:spacing w:val="-4"/>
          <w:shd w:val="clear" w:color="auto" w:fill="FFFFFF"/>
        </w:rPr>
        <w:t xml:space="preserve"> unification </w:t>
      </w:r>
      <w:ins w:id="70" w:author="Microsoft Office User" w:date="2017-06-13T12:34:00Z">
        <w:r w:rsidR="00AC6C6A">
          <w:rPr>
            <w:rFonts w:ascii="Arial" w:eastAsia="Times New Roman" w:hAnsi="Arial" w:cs="Arial"/>
            <w:color w:val="000000"/>
            <w:spacing w:val="-4"/>
            <w:shd w:val="clear" w:color="auto" w:fill="FFFFFF"/>
          </w:rPr>
          <w:t>in both</w:t>
        </w:r>
      </w:ins>
      <w:del w:id="71" w:author="Microsoft Office User" w:date="2017-06-13T12:34:00Z">
        <w:r w:rsidRPr="009F74F7" w:rsidDel="00AC6C6A">
          <w:rPr>
            <w:rFonts w:ascii="Arial" w:eastAsia="Times New Roman" w:hAnsi="Arial" w:cs="Arial"/>
            <w:color w:val="000000"/>
            <w:spacing w:val="-4"/>
            <w:shd w:val="clear" w:color="auto" w:fill="FFFFFF"/>
          </w:rPr>
          <w:delText>of</w:delText>
        </w:r>
      </w:del>
      <w:r w:rsidRPr="009F74F7">
        <w:rPr>
          <w:rFonts w:ascii="Arial" w:eastAsia="Times New Roman" w:hAnsi="Arial" w:cs="Arial"/>
          <w:color w:val="000000"/>
          <w:spacing w:val="-4"/>
          <w:shd w:val="clear" w:color="auto" w:fill="FFFFFF"/>
        </w:rPr>
        <w:t xml:space="preserve"> language and nation. Bahasa Indonesia might be the official language of the country, but </w:t>
      </w:r>
      <w:del w:id="72" w:author="Microsoft Office User" w:date="2017-06-13T12:34:00Z">
        <w:r w:rsidRPr="009F74F7" w:rsidDel="00AC6C6A">
          <w:rPr>
            <w:rFonts w:ascii="Arial" w:eastAsia="Times New Roman" w:hAnsi="Arial" w:cs="Arial"/>
            <w:color w:val="000000"/>
            <w:spacing w:val="-4"/>
            <w:shd w:val="clear" w:color="auto" w:fill="FFFFFF"/>
          </w:rPr>
          <w:delText>until now only</w:delText>
        </w:r>
      </w:del>
      <w:ins w:id="73" w:author="Microsoft Office User" w:date="2017-06-13T12:34:00Z">
        <w:r w:rsidR="00AC6C6A">
          <w:rPr>
            <w:rFonts w:ascii="Arial" w:eastAsia="Times New Roman" w:hAnsi="Arial" w:cs="Arial"/>
            <w:color w:val="000000"/>
            <w:spacing w:val="-4"/>
            <w:shd w:val="clear" w:color="auto" w:fill="FFFFFF"/>
          </w:rPr>
          <w:t>it is only the</w:t>
        </w:r>
      </w:ins>
      <w:ins w:id="74" w:author="Microsoft Office User" w:date="2017-06-13T12:35:00Z">
        <w:r w:rsidR="00AC6C6A">
          <w:rPr>
            <w:rFonts w:ascii="Arial" w:eastAsia="Times New Roman" w:hAnsi="Arial" w:cs="Arial"/>
            <w:color w:val="000000"/>
            <w:spacing w:val="-4"/>
            <w:shd w:val="clear" w:color="auto" w:fill="FFFFFF"/>
          </w:rPr>
          <w:t xml:space="preserve"> </w:t>
        </w:r>
        <w:r w:rsidR="00AC6C6A" w:rsidRPr="009F74F7">
          <w:rPr>
            <w:rFonts w:ascii="Arial" w:eastAsia="Times New Roman" w:hAnsi="Arial" w:cs="Arial"/>
            <w:color w:val="000000"/>
            <w:spacing w:val="-4"/>
            <w:shd w:val="clear" w:color="auto" w:fill="FFFFFF"/>
          </w:rPr>
          <w:t>mother tongue</w:t>
        </w:r>
        <w:r w:rsidR="00AC6C6A">
          <w:rPr>
            <w:rFonts w:ascii="Arial" w:eastAsia="Times New Roman" w:hAnsi="Arial" w:cs="Arial"/>
            <w:color w:val="000000"/>
            <w:spacing w:val="-4"/>
            <w:shd w:val="clear" w:color="auto" w:fill="FFFFFF"/>
          </w:rPr>
          <w:t xml:space="preserve"> of</w:t>
        </w:r>
      </w:ins>
      <w:ins w:id="75" w:author="Microsoft Office User" w:date="2017-06-13T12:34:00Z">
        <w:r w:rsidR="00AC6C6A">
          <w:rPr>
            <w:rFonts w:ascii="Arial" w:eastAsia="Times New Roman" w:hAnsi="Arial" w:cs="Arial"/>
            <w:color w:val="000000"/>
            <w:spacing w:val="-4"/>
            <w:shd w:val="clear" w:color="auto" w:fill="FFFFFF"/>
          </w:rPr>
          <w:t xml:space="preserve"> </w:t>
        </w:r>
      </w:ins>
      <w:del w:id="76" w:author="Microsoft Office User" w:date="2017-06-13T12:35:00Z">
        <w:r w:rsidRPr="009F74F7" w:rsidDel="00AC6C6A">
          <w:rPr>
            <w:rFonts w:ascii="Arial" w:eastAsia="Times New Roman" w:hAnsi="Arial" w:cs="Arial"/>
            <w:color w:val="000000"/>
            <w:spacing w:val="-4"/>
            <w:shd w:val="clear" w:color="auto" w:fill="FFFFFF"/>
          </w:rPr>
          <w:delText xml:space="preserve"> </w:delText>
        </w:r>
      </w:del>
      <w:r w:rsidRPr="009F74F7">
        <w:rPr>
          <w:rFonts w:ascii="Arial" w:eastAsia="Times New Roman" w:hAnsi="Arial" w:cs="Arial"/>
          <w:color w:val="000000"/>
          <w:spacing w:val="-4"/>
          <w:shd w:val="clear" w:color="auto" w:fill="FFFFFF"/>
        </w:rPr>
        <w:t>7% of the population</w:t>
      </w:r>
      <w:del w:id="77" w:author="Microsoft Office User" w:date="2017-06-13T12:35:00Z">
        <w:r w:rsidRPr="009F74F7" w:rsidDel="00AC6C6A">
          <w:rPr>
            <w:rFonts w:ascii="Arial" w:eastAsia="Times New Roman" w:hAnsi="Arial" w:cs="Arial"/>
            <w:color w:val="000000"/>
            <w:spacing w:val="-4"/>
            <w:shd w:val="clear" w:color="auto" w:fill="FFFFFF"/>
          </w:rPr>
          <w:delText xml:space="preserve"> made it their mother tongue</w:delText>
        </w:r>
      </w:del>
      <w:r w:rsidRPr="009F74F7">
        <w:rPr>
          <w:rFonts w:ascii="Arial" w:eastAsia="Times New Roman" w:hAnsi="Arial" w:cs="Arial"/>
          <w:color w:val="000000"/>
          <w:spacing w:val="-4"/>
          <w:shd w:val="clear" w:color="auto" w:fill="FFFFFF"/>
        </w:rPr>
        <w:t xml:space="preserve">. Some of the 726 regional languages are </w:t>
      </w:r>
      <w:del w:id="78" w:author="Microsoft Office User" w:date="2017-06-13T12:38:00Z">
        <w:r w:rsidRPr="009F74F7" w:rsidDel="0020597E">
          <w:rPr>
            <w:rFonts w:ascii="Arial" w:eastAsia="Times New Roman" w:hAnsi="Arial" w:cs="Arial"/>
            <w:color w:val="000000"/>
            <w:spacing w:val="-4"/>
            <w:shd w:val="clear" w:color="auto" w:fill="FFFFFF"/>
          </w:rPr>
          <w:delText xml:space="preserve">emerging </w:delText>
        </w:r>
      </w:del>
      <w:ins w:id="79" w:author="Microsoft Office User" w:date="2017-06-13T12:38:00Z">
        <w:r w:rsidR="0020597E">
          <w:rPr>
            <w:rFonts w:ascii="Arial" w:eastAsia="Times New Roman" w:hAnsi="Arial" w:cs="Arial"/>
            <w:color w:val="000000"/>
            <w:spacing w:val="-4"/>
            <w:shd w:val="clear" w:color="auto" w:fill="FFFFFF"/>
          </w:rPr>
          <w:t>growing</w:t>
        </w:r>
        <w:r w:rsidR="0020597E"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while some others are dying. In Lionel Wee’ Language without Rights (2010), he cited </w:t>
      </w:r>
      <w:proofErr w:type="spellStart"/>
      <w:r w:rsidRPr="009F74F7">
        <w:rPr>
          <w:rFonts w:ascii="Arial" w:eastAsia="Times New Roman" w:hAnsi="Arial" w:cs="Arial"/>
          <w:color w:val="000000"/>
          <w:spacing w:val="-4"/>
          <w:shd w:val="clear" w:color="auto" w:fill="FFFFFF"/>
        </w:rPr>
        <w:t>Kymlicka’</w:t>
      </w:r>
      <w:ins w:id="80" w:author="Microsoft Office User" w:date="2017-06-13T12:49:00Z">
        <w:r w:rsidR="00D86DB2">
          <w:rPr>
            <w:rFonts w:ascii="Arial" w:eastAsia="Times New Roman" w:hAnsi="Arial" w:cs="Arial"/>
            <w:color w:val="000000"/>
            <w:spacing w:val="-4"/>
            <w:shd w:val="clear" w:color="auto" w:fill="FFFFFF"/>
          </w:rPr>
          <w:t>s</w:t>
        </w:r>
      </w:ins>
      <w:proofErr w:type="spellEnd"/>
      <w:r w:rsidRPr="009F74F7">
        <w:rPr>
          <w:rFonts w:ascii="Arial" w:eastAsia="Times New Roman" w:hAnsi="Arial" w:cs="Arial"/>
          <w:color w:val="000000"/>
          <w:spacing w:val="-4"/>
          <w:shd w:val="clear" w:color="auto" w:fill="FFFFFF"/>
        </w:rPr>
        <w:t xml:space="preserve"> </w:t>
      </w:r>
      <w:del w:id="81" w:author="Microsoft Office User" w:date="2017-06-13T12:49:00Z">
        <w:r w:rsidRPr="009F74F7" w:rsidDel="0078021E">
          <w:rPr>
            <w:rFonts w:ascii="Arial" w:eastAsia="Times New Roman" w:hAnsi="Arial" w:cs="Arial"/>
            <w:color w:val="000000"/>
            <w:spacing w:val="-4"/>
            <w:shd w:val="clear" w:color="auto" w:fill="FFFFFF"/>
          </w:rPr>
          <w:delText xml:space="preserve">(1995) </w:delText>
        </w:r>
      </w:del>
      <w:r w:rsidRPr="009F74F7">
        <w:rPr>
          <w:rFonts w:ascii="Arial" w:eastAsia="Times New Roman" w:hAnsi="Arial" w:cs="Arial"/>
          <w:color w:val="000000"/>
          <w:spacing w:val="-4"/>
          <w:shd w:val="clear" w:color="auto" w:fill="FFFFFF"/>
        </w:rPr>
        <w:t>concept of a ‘societal culture’</w:t>
      </w:r>
      <w:ins w:id="82" w:author="Microsoft Office User" w:date="2017-06-13T12:49:00Z">
        <w:r w:rsidR="0078021E">
          <w:rPr>
            <w:rFonts w:ascii="Arial" w:eastAsia="Times New Roman" w:hAnsi="Arial" w:cs="Arial"/>
            <w:color w:val="000000"/>
            <w:spacing w:val="-4"/>
            <w:shd w:val="clear" w:color="auto" w:fill="FFFFFF"/>
          </w:rPr>
          <w:t xml:space="preserve"> (1995).</w:t>
        </w:r>
      </w:ins>
      <w:r w:rsidRPr="009F74F7">
        <w:rPr>
          <w:rFonts w:ascii="Arial" w:eastAsia="Times New Roman" w:hAnsi="Arial" w:cs="Arial"/>
          <w:color w:val="000000"/>
          <w:spacing w:val="-4"/>
          <w:shd w:val="clear" w:color="auto" w:fill="FFFFFF"/>
        </w:rPr>
        <w:t xml:space="preserve"> </w:t>
      </w:r>
      <w:del w:id="83" w:author="Microsoft Office User" w:date="2017-06-13T12:39:00Z">
        <w:r w:rsidRPr="009F74F7" w:rsidDel="007A0399">
          <w:rPr>
            <w:rFonts w:ascii="Arial" w:eastAsia="Times New Roman" w:hAnsi="Arial" w:cs="Arial"/>
            <w:color w:val="000000"/>
            <w:spacing w:val="-4"/>
            <w:shd w:val="clear" w:color="auto" w:fill="FFFFFF"/>
          </w:rPr>
          <w:delText>which Kymlicka</w:delText>
        </w:r>
      </w:del>
      <w:ins w:id="84" w:author="Microsoft Office User" w:date="2017-06-13T12:39:00Z">
        <w:r w:rsidR="007A0399">
          <w:rPr>
            <w:rFonts w:ascii="Arial" w:eastAsia="Times New Roman" w:hAnsi="Arial" w:cs="Arial"/>
            <w:color w:val="000000"/>
            <w:spacing w:val="-4"/>
            <w:shd w:val="clear" w:color="auto" w:fill="FFFFFF"/>
          </w:rPr>
          <w:t>This is</w:t>
        </w:r>
      </w:ins>
      <w:r w:rsidRPr="009F74F7">
        <w:rPr>
          <w:rFonts w:ascii="Arial" w:eastAsia="Times New Roman" w:hAnsi="Arial" w:cs="Arial"/>
          <w:color w:val="000000"/>
          <w:spacing w:val="-4"/>
          <w:shd w:val="clear" w:color="auto" w:fill="FFFFFF"/>
        </w:rPr>
        <w:t xml:space="preserve"> define</w:t>
      </w:r>
      <w:ins w:id="85" w:author="Microsoft Office User" w:date="2017-06-13T12:39:00Z">
        <w:r w:rsidR="007A0399">
          <w:rPr>
            <w:rFonts w:ascii="Arial" w:eastAsia="Times New Roman" w:hAnsi="Arial" w:cs="Arial"/>
            <w:color w:val="000000"/>
            <w:spacing w:val="-4"/>
            <w:shd w:val="clear" w:color="auto" w:fill="FFFFFF"/>
          </w:rPr>
          <w:t>d</w:t>
        </w:r>
      </w:ins>
      <w:del w:id="86" w:author="Microsoft Office User" w:date="2017-06-13T12:39:00Z">
        <w:r w:rsidRPr="009F74F7" w:rsidDel="007A0399">
          <w:rPr>
            <w:rFonts w:ascii="Arial" w:eastAsia="Times New Roman" w:hAnsi="Arial" w:cs="Arial"/>
            <w:color w:val="000000"/>
            <w:spacing w:val="-4"/>
            <w:shd w:val="clear" w:color="auto" w:fill="FFFFFF"/>
          </w:rPr>
          <w:delText>s</w:delText>
        </w:r>
      </w:del>
      <w:r w:rsidRPr="009F74F7">
        <w:rPr>
          <w:rFonts w:ascii="Arial" w:eastAsia="Times New Roman" w:hAnsi="Arial" w:cs="Arial"/>
          <w:color w:val="000000"/>
          <w:spacing w:val="-4"/>
          <w:shd w:val="clear" w:color="auto" w:fill="FFFFFF"/>
        </w:rPr>
        <w:t xml:space="preserve"> as “a culture which provides its members with meaningful ways of life across the full range of human activities, including social, education, religious, and economic life, encompassing both public and private spheres </w:t>
      </w:r>
      <w:r w:rsidRPr="0078021E">
        <w:rPr>
          <w:rFonts w:ascii="Arial" w:eastAsia="Times New Roman" w:hAnsi="Arial" w:cs="Arial"/>
          <w:color w:val="000000"/>
          <w:spacing w:val="-4"/>
          <w:highlight w:val="yellow"/>
          <w:shd w:val="clear" w:color="auto" w:fill="FFFFFF"/>
          <w:rPrChange w:id="87" w:author="Microsoft Office User" w:date="2017-06-13T12:50:00Z">
            <w:rPr>
              <w:rFonts w:ascii="Arial" w:eastAsia="Times New Roman" w:hAnsi="Arial" w:cs="Arial"/>
              <w:color w:val="000000"/>
              <w:spacing w:val="-4"/>
              <w:shd w:val="clear" w:color="auto" w:fill="FFFFFF"/>
            </w:rPr>
          </w:rPrChange>
        </w:rPr>
        <w:t>(footnote).</w:t>
      </w:r>
      <w:r w:rsidRPr="009F74F7">
        <w:rPr>
          <w:rFonts w:ascii="Arial" w:eastAsia="Times New Roman" w:hAnsi="Arial" w:cs="Arial"/>
          <w:color w:val="000000"/>
          <w:spacing w:val="-4"/>
          <w:shd w:val="clear" w:color="auto" w:fill="FFFFFF"/>
        </w:rPr>
        <w:t xml:space="preserve"> These cultures tend to be territorially concentrated, and based on a shared language.” Geographical features of archipelagos ha</w:t>
      </w:r>
      <w:ins w:id="88" w:author="Microsoft Office User" w:date="2017-06-13T12:56:00Z">
        <w:r w:rsidR="00897794">
          <w:rPr>
            <w:rFonts w:ascii="Arial" w:eastAsia="Times New Roman" w:hAnsi="Arial" w:cs="Arial"/>
            <w:color w:val="000000"/>
            <w:spacing w:val="-4"/>
            <w:shd w:val="clear" w:color="auto" w:fill="FFFFFF"/>
          </w:rPr>
          <w:t>ve</w:t>
        </w:r>
      </w:ins>
      <w:del w:id="89" w:author="Microsoft Office User" w:date="2017-06-13T12:56:00Z">
        <w:r w:rsidRPr="009F74F7" w:rsidDel="00897794">
          <w:rPr>
            <w:rFonts w:ascii="Arial" w:eastAsia="Times New Roman" w:hAnsi="Arial" w:cs="Arial"/>
            <w:color w:val="000000"/>
            <w:spacing w:val="-4"/>
            <w:shd w:val="clear" w:color="auto" w:fill="FFFFFF"/>
          </w:rPr>
          <w:delText>s</w:delText>
        </w:r>
      </w:del>
      <w:r w:rsidRPr="009F74F7">
        <w:rPr>
          <w:rFonts w:ascii="Arial" w:eastAsia="Times New Roman" w:hAnsi="Arial" w:cs="Arial"/>
          <w:color w:val="000000"/>
          <w:spacing w:val="-4"/>
          <w:shd w:val="clear" w:color="auto" w:fill="FFFFFF"/>
        </w:rPr>
        <w:t xml:space="preserve"> shaped different cultures and beliefs across Indonesia </w:t>
      </w:r>
      <w:del w:id="90" w:author="Microsoft Office User" w:date="2017-06-13T12:58:00Z">
        <w:r w:rsidRPr="009F74F7" w:rsidDel="00D5569C">
          <w:rPr>
            <w:rFonts w:ascii="Arial" w:eastAsia="Times New Roman" w:hAnsi="Arial" w:cs="Arial"/>
            <w:color w:val="000000"/>
            <w:spacing w:val="-4"/>
            <w:shd w:val="clear" w:color="auto" w:fill="FFFFFF"/>
          </w:rPr>
          <w:delText>that the</w:delText>
        </w:r>
      </w:del>
      <w:ins w:id="91" w:author="Microsoft Office User" w:date="2017-06-13T12:58:00Z">
        <w:r w:rsidR="00D5569C">
          <w:rPr>
            <w:rFonts w:ascii="Arial" w:eastAsia="Times New Roman" w:hAnsi="Arial" w:cs="Arial"/>
            <w:color w:val="000000"/>
            <w:spacing w:val="-4"/>
            <w:shd w:val="clear" w:color="auto" w:fill="FFFFFF"/>
          </w:rPr>
          <w:t>but</w:t>
        </w:r>
      </w:ins>
      <w:r w:rsidRPr="009F74F7">
        <w:rPr>
          <w:rFonts w:ascii="Arial" w:eastAsia="Times New Roman" w:hAnsi="Arial" w:cs="Arial"/>
          <w:color w:val="000000"/>
          <w:spacing w:val="-4"/>
          <w:shd w:val="clear" w:color="auto" w:fill="FFFFFF"/>
        </w:rPr>
        <w:t xml:space="preserve"> </w:t>
      </w:r>
      <w:del w:id="92" w:author="Microsoft Office User" w:date="2017-06-13T12:58:00Z">
        <w:r w:rsidRPr="009F74F7" w:rsidDel="00D5569C">
          <w:rPr>
            <w:rFonts w:ascii="Arial" w:eastAsia="Times New Roman" w:hAnsi="Arial" w:cs="Arial"/>
            <w:color w:val="000000"/>
            <w:spacing w:val="-4"/>
            <w:shd w:val="clear" w:color="auto" w:fill="FFFFFF"/>
          </w:rPr>
          <w:delText xml:space="preserve">role of </w:delText>
        </w:r>
      </w:del>
      <w:r w:rsidRPr="009F74F7">
        <w:rPr>
          <w:rFonts w:ascii="Arial" w:eastAsia="Times New Roman" w:hAnsi="Arial" w:cs="Arial"/>
          <w:color w:val="000000"/>
          <w:spacing w:val="-4"/>
          <w:shd w:val="clear" w:color="auto" w:fill="FFFFFF"/>
        </w:rPr>
        <w:t xml:space="preserve">Bahasa Indonesia </w:t>
      </w:r>
      <w:ins w:id="93" w:author="Microsoft Office User" w:date="2017-06-13T12:58:00Z">
        <w:r w:rsidR="00D5569C">
          <w:rPr>
            <w:rFonts w:ascii="Arial" w:eastAsia="Times New Roman" w:hAnsi="Arial" w:cs="Arial"/>
            <w:color w:val="000000"/>
            <w:spacing w:val="-4"/>
            <w:shd w:val="clear" w:color="auto" w:fill="FFFFFF"/>
          </w:rPr>
          <w:t xml:space="preserve">has assumed </w:t>
        </w:r>
      </w:ins>
      <w:ins w:id="94" w:author="Microsoft Office User" w:date="2017-06-13T12:59:00Z">
        <w:r w:rsidR="00D5569C">
          <w:rPr>
            <w:rFonts w:ascii="Arial" w:eastAsia="Times New Roman" w:hAnsi="Arial" w:cs="Arial"/>
            <w:color w:val="000000"/>
            <w:spacing w:val="-4"/>
            <w:shd w:val="clear" w:color="auto" w:fill="FFFFFF"/>
          </w:rPr>
          <w:t>an important role</w:t>
        </w:r>
      </w:ins>
      <w:del w:id="95" w:author="Microsoft Office User" w:date="2017-06-13T12:58:00Z">
        <w:r w:rsidRPr="009F74F7" w:rsidDel="00D5569C">
          <w:rPr>
            <w:rFonts w:ascii="Arial" w:eastAsia="Times New Roman" w:hAnsi="Arial" w:cs="Arial"/>
            <w:color w:val="000000"/>
            <w:spacing w:val="-4"/>
            <w:shd w:val="clear" w:color="auto" w:fill="FFFFFF"/>
          </w:rPr>
          <w:delText>is very important</w:delText>
        </w:r>
      </w:del>
      <w:r w:rsidRPr="009F74F7">
        <w:rPr>
          <w:rFonts w:ascii="Arial" w:eastAsia="Times New Roman" w:hAnsi="Arial" w:cs="Arial"/>
          <w:color w:val="000000"/>
          <w:spacing w:val="-4"/>
          <w:shd w:val="clear" w:color="auto" w:fill="FFFFFF"/>
        </w:rPr>
        <w:t>. Today, Bahasa Indonesia is growing stronger</w:t>
      </w:r>
      <w:ins w:id="96" w:author="Microsoft Office User" w:date="2017-06-13T12:59:00Z">
        <w:r w:rsidR="00FE7D54">
          <w:rPr>
            <w:rFonts w:ascii="Arial" w:eastAsia="Times New Roman" w:hAnsi="Arial" w:cs="Arial"/>
            <w:color w:val="000000"/>
            <w:spacing w:val="-4"/>
            <w:shd w:val="clear" w:color="auto" w:fill="FFFFFF"/>
          </w:rPr>
          <w:t>:</w:t>
        </w:r>
      </w:ins>
      <w:r w:rsidRPr="009F74F7">
        <w:rPr>
          <w:rFonts w:ascii="Arial" w:eastAsia="Times New Roman" w:hAnsi="Arial" w:cs="Arial"/>
          <w:color w:val="000000"/>
          <w:spacing w:val="-4"/>
          <w:shd w:val="clear" w:color="auto" w:fill="FFFFFF"/>
        </w:rPr>
        <w:t xml:space="preserve"> </w:t>
      </w:r>
      <w:del w:id="97" w:author="Microsoft Office User" w:date="2017-06-13T12:59:00Z">
        <w:r w:rsidRPr="009F74F7" w:rsidDel="00FE7D54">
          <w:rPr>
            <w:rFonts w:ascii="Arial" w:eastAsia="Times New Roman" w:hAnsi="Arial" w:cs="Arial"/>
            <w:color w:val="000000"/>
            <w:spacing w:val="-4"/>
            <w:shd w:val="clear" w:color="auto" w:fill="FFFFFF"/>
          </w:rPr>
          <w:delText xml:space="preserve">that </w:delText>
        </w:r>
      </w:del>
      <w:r w:rsidRPr="009F74F7">
        <w:rPr>
          <w:rFonts w:ascii="Arial" w:eastAsia="Times New Roman" w:hAnsi="Arial" w:cs="Arial"/>
          <w:color w:val="000000"/>
          <w:spacing w:val="-4"/>
          <w:shd w:val="clear" w:color="auto" w:fill="FFFFFF"/>
        </w:rPr>
        <w:t>more than 80% of Indonesian citizen</w:t>
      </w:r>
      <w:ins w:id="98" w:author="Microsoft Office User" w:date="2017-06-13T12:59:00Z">
        <w:r w:rsidR="00FE7D5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w:t>
      </w:r>
      <w:del w:id="99" w:author="Microsoft Office User" w:date="2017-06-13T12:59:00Z">
        <w:r w:rsidRPr="009F74F7" w:rsidDel="00FE7D54">
          <w:rPr>
            <w:rFonts w:ascii="Arial" w:eastAsia="Times New Roman" w:hAnsi="Arial" w:cs="Arial"/>
            <w:color w:val="000000"/>
            <w:spacing w:val="-4"/>
            <w:shd w:val="clear" w:color="auto" w:fill="FFFFFF"/>
          </w:rPr>
          <w:delText xml:space="preserve">made </w:delText>
        </w:r>
      </w:del>
      <w:ins w:id="100" w:author="Microsoft Office User" w:date="2017-06-13T12:59:00Z">
        <w:r w:rsidR="00FE7D54">
          <w:rPr>
            <w:rFonts w:ascii="Arial" w:eastAsia="Times New Roman" w:hAnsi="Arial" w:cs="Arial"/>
            <w:color w:val="000000"/>
            <w:spacing w:val="-4"/>
            <w:shd w:val="clear" w:color="auto" w:fill="FFFFFF"/>
          </w:rPr>
          <w:t>have</w:t>
        </w:r>
        <w:r w:rsidR="00FE7D54"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it a</w:t>
      </w:r>
      <w:ins w:id="101" w:author="Microsoft Office User" w:date="2017-06-13T12:59:00Z">
        <w:r w:rsidR="00FE7D54">
          <w:rPr>
            <w:rFonts w:ascii="Arial" w:eastAsia="Times New Roman" w:hAnsi="Arial" w:cs="Arial"/>
            <w:color w:val="000000"/>
            <w:spacing w:val="-4"/>
            <w:shd w:val="clear" w:color="auto" w:fill="FFFFFF"/>
          </w:rPr>
          <w:t>s a</w:t>
        </w:r>
      </w:ins>
      <w:r w:rsidRPr="009F74F7">
        <w:rPr>
          <w:rFonts w:ascii="Arial" w:eastAsia="Times New Roman" w:hAnsi="Arial" w:cs="Arial"/>
          <w:color w:val="000000"/>
          <w:spacing w:val="-4"/>
          <w:shd w:val="clear" w:color="auto" w:fill="FFFFFF"/>
        </w:rPr>
        <w:t xml:space="preserve"> second language.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del w:id="102" w:author="Microsoft Office User" w:date="2017-06-13T13:01:00Z">
        <w:r w:rsidRPr="009F74F7" w:rsidDel="0048713B">
          <w:rPr>
            <w:rFonts w:ascii="Arial" w:eastAsia="Times New Roman" w:hAnsi="Arial" w:cs="Arial"/>
            <w:color w:val="000000"/>
            <w:spacing w:val="-4"/>
            <w:shd w:val="clear" w:color="auto" w:fill="FFFFFF"/>
          </w:rPr>
          <w:delText>Through years, volatility of</w:delText>
        </w:r>
      </w:del>
      <w:ins w:id="103" w:author="Microsoft Office User" w:date="2017-06-13T13:01:00Z">
        <w:r w:rsidR="00C608CB">
          <w:rPr>
            <w:rFonts w:ascii="Arial" w:eastAsia="Times New Roman" w:hAnsi="Arial" w:cs="Arial"/>
            <w:color w:val="000000"/>
            <w:spacing w:val="-4"/>
            <w:shd w:val="clear" w:color="auto" w:fill="FFFFFF"/>
          </w:rPr>
          <w:t xml:space="preserve">Conflict </w:t>
        </w:r>
      </w:ins>
      <w:ins w:id="104" w:author="Microsoft Office User" w:date="2017-06-13T13:03:00Z">
        <w:r w:rsidR="00C608CB">
          <w:rPr>
            <w:rFonts w:ascii="Arial" w:eastAsia="Times New Roman" w:hAnsi="Arial" w:cs="Arial"/>
            <w:color w:val="000000"/>
            <w:spacing w:val="-4"/>
            <w:shd w:val="clear" w:color="auto" w:fill="FFFFFF"/>
          </w:rPr>
          <w:t>in</w:t>
        </w:r>
      </w:ins>
      <w:ins w:id="105" w:author="Microsoft Office User" w:date="2017-06-13T13:01:00Z">
        <w:r w:rsidR="00C608CB">
          <w:rPr>
            <w:rFonts w:ascii="Arial" w:eastAsia="Times New Roman" w:hAnsi="Arial" w:cs="Arial"/>
            <w:color w:val="000000"/>
            <w:spacing w:val="-4"/>
            <w:shd w:val="clear" w:color="auto" w:fill="FFFFFF"/>
          </w:rPr>
          <w:t xml:space="preserve"> Indonesia </w:t>
        </w:r>
      </w:ins>
      <w:ins w:id="106" w:author="Microsoft Office User" w:date="2017-06-13T13:03:00Z">
        <w:r w:rsidR="00C608CB">
          <w:rPr>
            <w:rFonts w:ascii="Arial" w:eastAsia="Times New Roman" w:hAnsi="Arial" w:cs="Arial"/>
            <w:color w:val="000000"/>
            <w:spacing w:val="-4"/>
            <w:shd w:val="clear" w:color="auto" w:fill="FFFFFF"/>
          </w:rPr>
          <w:t>is common</w:t>
        </w:r>
      </w:ins>
      <w:del w:id="107" w:author="Microsoft Office User" w:date="2017-06-13T13:03:00Z">
        <w:r w:rsidRPr="009F74F7" w:rsidDel="00C608CB">
          <w:rPr>
            <w:rFonts w:ascii="Arial" w:eastAsia="Times New Roman" w:hAnsi="Arial" w:cs="Arial"/>
            <w:color w:val="000000"/>
            <w:spacing w:val="-4"/>
            <w:shd w:val="clear" w:color="auto" w:fill="FFFFFF"/>
          </w:rPr>
          <w:delText xml:space="preserve"> conflicts are still strong</w:delText>
        </w:r>
      </w:del>
      <w:r w:rsidRPr="009F74F7">
        <w:rPr>
          <w:rFonts w:ascii="Arial" w:eastAsia="Times New Roman" w:hAnsi="Arial" w:cs="Arial"/>
          <w:color w:val="000000"/>
          <w:spacing w:val="-4"/>
          <w:shd w:val="clear" w:color="auto" w:fill="FFFFFF"/>
        </w:rPr>
        <w:t xml:space="preserve">. During 2001, there was an outbreak of inter-ethnic violence in the town of </w:t>
      </w:r>
      <w:proofErr w:type="spellStart"/>
      <w:r w:rsidRPr="009F74F7">
        <w:rPr>
          <w:rFonts w:ascii="Arial" w:eastAsia="Times New Roman" w:hAnsi="Arial" w:cs="Arial"/>
          <w:color w:val="000000"/>
          <w:spacing w:val="-4"/>
          <w:shd w:val="clear" w:color="auto" w:fill="FFFFFF"/>
        </w:rPr>
        <w:t>Sampit</w:t>
      </w:r>
      <w:proofErr w:type="spellEnd"/>
      <w:r w:rsidRPr="009F74F7">
        <w:rPr>
          <w:rFonts w:ascii="Arial" w:eastAsia="Times New Roman" w:hAnsi="Arial" w:cs="Arial"/>
          <w:color w:val="000000"/>
          <w:spacing w:val="-4"/>
          <w:shd w:val="clear" w:color="auto" w:fill="FFFFFF"/>
        </w:rPr>
        <w:t xml:space="preserve">, Central Kalimantan, between the indigenous Dayak people and the migrant Madurese. </w:t>
      </w:r>
      <w:ins w:id="108" w:author="Microsoft Office User" w:date="2017-06-13T13:11:00Z">
        <w:r w:rsidR="003E005E">
          <w:rPr>
            <w:rFonts w:ascii="Arial" w:eastAsia="Times New Roman" w:hAnsi="Arial" w:cs="Arial"/>
            <w:color w:val="000000"/>
            <w:spacing w:val="-4"/>
            <w:shd w:val="clear" w:color="auto" w:fill="FFFFFF"/>
          </w:rPr>
          <w:t xml:space="preserve">In </w:t>
        </w:r>
      </w:ins>
      <w:r w:rsidRPr="009F74F7">
        <w:rPr>
          <w:rFonts w:ascii="Arial" w:eastAsia="Times New Roman" w:hAnsi="Arial" w:cs="Arial"/>
          <w:color w:val="000000"/>
          <w:spacing w:val="-4"/>
          <w:shd w:val="clear" w:color="auto" w:fill="FFFFFF"/>
        </w:rPr>
        <w:t xml:space="preserve">2002, </w:t>
      </w:r>
      <w:ins w:id="109" w:author="Microsoft Office User" w:date="2017-06-13T13:11:00Z">
        <w:r w:rsidR="003E005E">
          <w:rPr>
            <w:rFonts w:ascii="Arial" w:eastAsia="Times New Roman" w:hAnsi="Arial" w:cs="Arial"/>
            <w:color w:val="000000"/>
            <w:spacing w:val="-4"/>
            <w:shd w:val="clear" w:color="auto" w:fill="FFFFFF"/>
          </w:rPr>
          <w:t xml:space="preserve">the </w:t>
        </w:r>
      </w:ins>
      <w:r w:rsidRPr="009F74F7">
        <w:rPr>
          <w:rFonts w:ascii="Arial" w:eastAsia="Times New Roman" w:hAnsi="Arial" w:cs="Arial"/>
          <w:color w:val="000000"/>
          <w:spacing w:val="-4"/>
          <w:shd w:val="clear" w:color="auto" w:fill="FFFFFF"/>
        </w:rPr>
        <w:t xml:space="preserve">Government and </w:t>
      </w:r>
      <w:del w:id="110" w:author="Microsoft Office User" w:date="2017-06-13T13:12:00Z">
        <w:r w:rsidRPr="009F74F7" w:rsidDel="003E005E">
          <w:rPr>
            <w:rFonts w:ascii="Arial" w:eastAsia="Times New Roman" w:hAnsi="Arial" w:cs="Arial"/>
            <w:color w:val="000000"/>
            <w:spacing w:val="-4"/>
            <w:shd w:val="clear" w:color="auto" w:fill="FFFFFF"/>
          </w:rPr>
          <w:delText xml:space="preserve">separatist Free Aceh Movement (GAM) </w:delText>
        </w:r>
      </w:del>
      <w:r w:rsidRPr="009F74F7">
        <w:rPr>
          <w:rFonts w:ascii="Arial" w:eastAsia="Times New Roman" w:hAnsi="Arial" w:cs="Arial"/>
          <w:color w:val="000000"/>
          <w:spacing w:val="-4"/>
          <w:shd w:val="clear" w:color="auto" w:fill="FFFFFF"/>
        </w:rPr>
        <w:t>signed peace deal in Geneva</w:t>
      </w:r>
      <w:ins w:id="111" w:author="Microsoft Office User" w:date="2017-06-13T13:12:00Z">
        <w:r w:rsidR="003E005E" w:rsidRPr="003E005E">
          <w:rPr>
            <w:rFonts w:ascii="Arial" w:eastAsia="Times New Roman" w:hAnsi="Arial" w:cs="Arial"/>
            <w:color w:val="000000"/>
            <w:spacing w:val="-4"/>
            <w:shd w:val="clear" w:color="auto" w:fill="FFFFFF"/>
          </w:rPr>
          <w:t xml:space="preserve"> </w:t>
        </w:r>
        <w:r w:rsidR="003E005E">
          <w:rPr>
            <w:rFonts w:ascii="Arial" w:eastAsia="Times New Roman" w:hAnsi="Arial" w:cs="Arial"/>
            <w:color w:val="000000"/>
            <w:spacing w:val="-4"/>
            <w:shd w:val="clear" w:color="auto" w:fill="FFFFFF"/>
          </w:rPr>
          <w:t xml:space="preserve">with the </w:t>
        </w:r>
        <w:r w:rsidR="003E005E" w:rsidRPr="009F74F7">
          <w:rPr>
            <w:rFonts w:ascii="Arial" w:eastAsia="Times New Roman" w:hAnsi="Arial" w:cs="Arial"/>
            <w:color w:val="000000"/>
            <w:spacing w:val="-4"/>
            <w:shd w:val="clear" w:color="auto" w:fill="FFFFFF"/>
          </w:rPr>
          <w:t>separatist Free Aceh Movement (GAM)</w:t>
        </w:r>
      </w:ins>
      <w:r w:rsidRPr="009F74F7">
        <w:rPr>
          <w:rFonts w:ascii="Arial" w:eastAsia="Times New Roman" w:hAnsi="Arial" w:cs="Arial"/>
          <w:color w:val="000000"/>
          <w:spacing w:val="-4"/>
          <w:shd w:val="clear" w:color="auto" w:fill="FFFFFF"/>
        </w:rPr>
        <w:t>, ending 26 years of dispute. Earlier this year, a protest was held during DKI Jakarta Governor Election, using race and religion issue as political drive.</w:t>
      </w:r>
      <w:r w:rsidRPr="009F74F7">
        <w:rPr>
          <w:rFonts w:ascii="Arial" w:eastAsia="Times New Roman" w:hAnsi="Arial" w:cs="Arial"/>
          <w:color w:val="000000"/>
          <w:spacing w:val="-4"/>
        </w:rPr>
        <w:br/>
      </w:r>
      <w:del w:id="112" w:author="Microsoft Office User" w:date="2017-06-13T13:15:00Z">
        <w:r w:rsidRPr="009F74F7" w:rsidDel="00B84C04">
          <w:rPr>
            <w:rFonts w:ascii="Arial" w:eastAsia="Times New Roman" w:hAnsi="Arial" w:cs="Arial"/>
            <w:color w:val="000000"/>
            <w:spacing w:val="-4"/>
          </w:rPr>
          <w:br/>
        </w:r>
      </w:del>
    </w:p>
    <w:p w14:paraId="6A18B0E7" w14:textId="07AFFA36" w:rsidR="009F74F7" w:rsidRPr="009F74F7" w:rsidRDefault="00E552DB" w:rsidP="009F74F7">
      <w:pPr>
        <w:rPr>
          <w:rFonts w:ascii="Times New Roman" w:eastAsia="Times New Roman" w:hAnsi="Times New Roman" w:cs="Times New Roman"/>
        </w:rPr>
      </w:pPr>
      <w:ins w:id="113" w:author="Microsoft Office User" w:date="2017-06-13T13:17:00Z">
        <w:r>
          <w:rPr>
            <w:rFonts w:ascii="Arial" w:eastAsia="Times New Roman" w:hAnsi="Arial" w:cs="Arial"/>
            <w:color w:val="000000"/>
            <w:spacing w:val="-4"/>
            <w:shd w:val="clear" w:color="auto" w:fill="FFFFFF"/>
          </w:rPr>
          <w:t xml:space="preserve">According to </w:t>
        </w:r>
      </w:ins>
      <w:del w:id="114" w:author="Microsoft Office User" w:date="2017-06-13T13:15:00Z">
        <w:r w:rsidR="009F74F7" w:rsidRPr="009F74F7" w:rsidDel="00B84C04">
          <w:rPr>
            <w:rFonts w:ascii="Arial" w:eastAsia="Times New Roman" w:hAnsi="Arial" w:cs="Arial"/>
            <w:color w:val="000000"/>
            <w:spacing w:val="-4"/>
            <w:shd w:val="clear" w:color="auto" w:fill="FFFFFF"/>
          </w:rPr>
          <w:delText xml:space="preserve">Cited from </w:delText>
        </w:r>
      </w:del>
      <w:ins w:id="115" w:author="Microsoft Office User" w:date="2017-06-13T13:15:00Z">
        <w:r>
          <w:rPr>
            <w:rFonts w:ascii="Arial" w:eastAsia="Times New Roman" w:hAnsi="Arial" w:cs="Arial"/>
            <w:color w:val="000000"/>
            <w:spacing w:val="-4"/>
            <w:shd w:val="clear" w:color="auto" w:fill="FFFFFF"/>
          </w:rPr>
          <w:t>t</w:t>
        </w:r>
      </w:ins>
      <w:del w:id="116" w:author="Microsoft Office User" w:date="2017-06-13T13:15:00Z">
        <w:r w:rsidR="009F74F7" w:rsidRPr="009F74F7" w:rsidDel="00B84C04">
          <w:rPr>
            <w:rFonts w:ascii="Arial" w:eastAsia="Times New Roman" w:hAnsi="Arial" w:cs="Arial"/>
            <w:color w:val="000000"/>
            <w:spacing w:val="-4"/>
            <w:shd w:val="clear" w:color="auto" w:fill="FFFFFF"/>
          </w:rPr>
          <w:delText>t</w:delText>
        </w:r>
      </w:del>
      <w:r w:rsidR="009F74F7" w:rsidRPr="009F74F7">
        <w:rPr>
          <w:rFonts w:ascii="Arial" w:eastAsia="Times New Roman" w:hAnsi="Arial" w:cs="Arial"/>
          <w:color w:val="000000"/>
          <w:spacing w:val="-4"/>
          <w:shd w:val="clear" w:color="auto" w:fill="FFFFFF"/>
        </w:rPr>
        <w:t>he A</w:t>
      </w:r>
      <w:ins w:id="117" w:author="Microsoft Office User" w:date="2017-06-13T13:15:00Z">
        <w:r w:rsidR="00062225">
          <w:rPr>
            <w:rFonts w:ascii="Arial" w:eastAsia="Times New Roman" w:hAnsi="Arial" w:cs="Arial"/>
            <w:color w:val="000000"/>
            <w:spacing w:val="-4"/>
            <w:shd w:val="clear" w:color="auto" w:fill="FFFFFF"/>
          </w:rPr>
          <w:t xml:space="preserve">merican </w:t>
        </w:r>
      </w:ins>
      <w:r w:rsidR="009F74F7" w:rsidRPr="009F74F7">
        <w:rPr>
          <w:rFonts w:ascii="Arial" w:eastAsia="Times New Roman" w:hAnsi="Arial" w:cs="Arial"/>
          <w:color w:val="000000"/>
          <w:spacing w:val="-4"/>
          <w:shd w:val="clear" w:color="auto" w:fill="FFFFFF"/>
        </w:rPr>
        <w:t>C</w:t>
      </w:r>
      <w:ins w:id="118" w:author="Microsoft Office User" w:date="2017-06-13T13:16:00Z">
        <w:r w:rsidR="00062225">
          <w:rPr>
            <w:rFonts w:ascii="Arial" w:eastAsia="Times New Roman" w:hAnsi="Arial" w:cs="Arial"/>
            <w:color w:val="000000"/>
            <w:spacing w:val="-4"/>
            <w:shd w:val="clear" w:color="auto" w:fill="FFFFFF"/>
          </w:rPr>
          <w:t xml:space="preserve">ommunity </w:t>
        </w:r>
      </w:ins>
      <w:r w:rsidR="009F74F7" w:rsidRPr="009F74F7">
        <w:rPr>
          <w:rFonts w:ascii="Arial" w:eastAsia="Times New Roman" w:hAnsi="Arial" w:cs="Arial"/>
          <w:color w:val="000000"/>
          <w:spacing w:val="-4"/>
          <w:shd w:val="clear" w:color="auto" w:fill="FFFFFF"/>
        </w:rPr>
        <w:t>S</w:t>
      </w:r>
      <w:ins w:id="119" w:author="Microsoft Office User" w:date="2017-06-13T13:16:00Z">
        <w:r w:rsidR="00062225">
          <w:rPr>
            <w:rFonts w:ascii="Arial" w:eastAsia="Times New Roman" w:hAnsi="Arial" w:cs="Arial"/>
            <w:color w:val="000000"/>
            <w:spacing w:val="-4"/>
            <w:shd w:val="clear" w:color="auto" w:fill="FFFFFF"/>
          </w:rPr>
          <w:t>urvey</w:t>
        </w:r>
      </w:ins>
      <w:r w:rsidR="009F74F7" w:rsidRPr="009F74F7">
        <w:rPr>
          <w:rFonts w:ascii="Arial" w:eastAsia="Times New Roman" w:hAnsi="Arial" w:cs="Arial"/>
          <w:color w:val="000000"/>
          <w:spacing w:val="-4"/>
          <w:shd w:val="clear" w:color="auto" w:fill="FFFFFF"/>
        </w:rPr>
        <w:t xml:space="preserve"> </w:t>
      </w:r>
      <w:ins w:id="120" w:author="Microsoft Office User" w:date="2017-06-13T13:15:00Z">
        <w:r w:rsidR="00062225">
          <w:rPr>
            <w:rFonts w:ascii="Arial" w:eastAsia="Times New Roman" w:hAnsi="Arial" w:cs="Arial"/>
            <w:color w:val="000000"/>
            <w:spacing w:val="-4"/>
            <w:shd w:val="clear" w:color="auto" w:fill="FFFFFF"/>
          </w:rPr>
          <w:t xml:space="preserve">of </w:t>
        </w:r>
      </w:ins>
      <w:r w:rsidR="009F74F7" w:rsidRPr="009F74F7">
        <w:rPr>
          <w:rFonts w:ascii="Arial" w:eastAsia="Times New Roman" w:hAnsi="Arial" w:cs="Arial"/>
          <w:color w:val="000000"/>
          <w:spacing w:val="-4"/>
          <w:shd w:val="clear" w:color="auto" w:fill="FFFFFF"/>
        </w:rPr>
        <w:t xml:space="preserve">2010, there are around 5000 </w:t>
      </w:r>
      <w:del w:id="121" w:author="Microsoft Office User" w:date="2017-06-13T13:17:00Z">
        <w:r w:rsidR="009F74F7" w:rsidRPr="009F74F7" w:rsidDel="00E552DB">
          <w:rPr>
            <w:rFonts w:ascii="Arial" w:eastAsia="Times New Roman" w:hAnsi="Arial" w:cs="Arial"/>
            <w:color w:val="000000"/>
            <w:spacing w:val="-4"/>
            <w:shd w:val="clear" w:color="auto" w:fill="FFFFFF"/>
          </w:rPr>
          <w:delText xml:space="preserve">people community of </w:delText>
        </w:r>
      </w:del>
      <w:r w:rsidR="009F74F7" w:rsidRPr="009F74F7">
        <w:rPr>
          <w:rFonts w:ascii="Arial" w:eastAsia="Times New Roman" w:hAnsi="Arial" w:cs="Arial"/>
          <w:color w:val="000000"/>
          <w:spacing w:val="-4"/>
          <w:shd w:val="clear" w:color="auto" w:fill="FFFFFF"/>
        </w:rPr>
        <w:t>Indonesian</w:t>
      </w:r>
      <w:ins w:id="122" w:author="Microsoft Office User" w:date="2017-06-13T13:17:00Z">
        <w:r>
          <w:rPr>
            <w:rFonts w:ascii="Arial" w:eastAsia="Times New Roman" w:hAnsi="Arial" w:cs="Arial"/>
            <w:color w:val="000000"/>
            <w:spacing w:val="-4"/>
            <w:shd w:val="clear" w:color="auto" w:fill="FFFFFF"/>
          </w:rPr>
          <w:t>s</w:t>
        </w:r>
      </w:ins>
      <w:r w:rsidR="009F74F7" w:rsidRPr="009F74F7">
        <w:rPr>
          <w:rFonts w:ascii="Arial" w:eastAsia="Times New Roman" w:hAnsi="Arial" w:cs="Arial"/>
          <w:color w:val="000000"/>
          <w:spacing w:val="-4"/>
          <w:shd w:val="clear" w:color="auto" w:fill="FFFFFF"/>
        </w:rPr>
        <w:t xml:space="preserve"> in New York City. </w:t>
      </w:r>
      <w:ins w:id="123" w:author="Microsoft Office User" w:date="2017-06-13T13:17:00Z">
        <w:r>
          <w:rPr>
            <w:rFonts w:ascii="Arial" w:eastAsia="Times New Roman" w:hAnsi="Arial" w:cs="Arial"/>
            <w:color w:val="000000"/>
            <w:spacing w:val="-4"/>
            <w:shd w:val="clear" w:color="auto" w:fill="FFFFFF"/>
          </w:rPr>
          <w:t xml:space="preserve">Most of these people came </w:t>
        </w:r>
      </w:ins>
      <w:del w:id="124" w:author="Microsoft Office User" w:date="2017-06-13T13:18:00Z">
        <w:r w:rsidR="009F74F7" w:rsidRPr="009F74F7" w:rsidDel="00E552DB">
          <w:rPr>
            <w:rFonts w:ascii="Arial" w:eastAsia="Times New Roman" w:hAnsi="Arial" w:cs="Arial"/>
            <w:color w:val="000000"/>
            <w:spacing w:val="-4"/>
            <w:shd w:val="clear" w:color="auto" w:fill="FFFFFF"/>
          </w:rPr>
          <w:delText xml:space="preserve">The great wave of immigration to the City happened </w:delText>
        </w:r>
      </w:del>
      <w:r w:rsidR="009F74F7" w:rsidRPr="009F74F7">
        <w:rPr>
          <w:rFonts w:ascii="Arial" w:eastAsia="Times New Roman" w:hAnsi="Arial" w:cs="Arial"/>
          <w:color w:val="000000"/>
          <w:spacing w:val="-4"/>
          <w:shd w:val="clear" w:color="auto" w:fill="FFFFFF"/>
        </w:rPr>
        <w:t>during 1990s due t</w:t>
      </w:r>
      <w:ins w:id="125" w:author="Microsoft Office User" w:date="2017-06-13T13:18:00Z">
        <w:r>
          <w:rPr>
            <w:rFonts w:ascii="Arial" w:eastAsia="Times New Roman" w:hAnsi="Arial" w:cs="Arial"/>
            <w:color w:val="000000"/>
            <w:spacing w:val="-4"/>
            <w:shd w:val="clear" w:color="auto" w:fill="FFFFFF"/>
          </w:rPr>
          <w:t>o</w:t>
        </w:r>
      </w:ins>
      <w:del w:id="126" w:author="Microsoft Office User" w:date="2017-06-13T13:18:00Z">
        <w:r w:rsidR="009F74F7" w:rsidRPr="009F74F7" w:rsidDel="00E552DB">
          <w:rPr>
            <w:rFonts w:ascii="Arial" w:eastAsia="Times New Roman" w:hAnsi="Arial" w:cs="Arial"/>
            <w:color w:val="000000"/>
            <w:spacing w:val="-4"/>
            <w:shd w:val="clear" w:color="auto" w:fill="FFFFFF"/>
          </w:rPr>
          <w:delText>o a</w:delText>
        </w:r>
      </w:del>
      <w:r w:rsidR="009F74F7" w:rsidRPr="009F74F7">
        <w:rPr>
          <w:rFonts w:ascii="Arial" w:eastAsia="Times New Roman" w:hAnsi="Arial" w:cs="Arial"/>
          <w:color w:val="000000"/>
          <w:spacing w:val="-4"/>
          <w:shd w:val="clear" w:color="auto" w:fill="FFFFFF"/>
        </w:rPr>
        <w:t xml:space="preserve"> </w:t>
      </w:r>
      <w:ins w:id="127" w:author="Microsoft Office User" w:date="2017-06-13T13:18:00Z">
        <w:r>
          <w:rPr>
            <w:rFonts w:ascii="Arial" w:eastAsia="Times New Roman" w:hAnsi="Arial" w:cs="Arial"/>
            <w:color w:val="000000"/>
            <w:spacing w:val="-4"/>
            <w:shd w:val="clear" w:color="auto" w:fill="FFFFFF"/>
          </w:rPr>
          <w:t xml:space="preserve">the </w:t>
        </w:r>
      </w:ins>
      <w:r w:rsidR="009F74F7" w:rsidRPr="009F74F7">
        <w:rPr>
          <w:rFonts w:ascii="Arial" w:eastAsia="Times New Roman" w:hAnsi="Arial" w:cs="Arial"/>
          <w:color w:val="000000"/>
          <w:spacing w:val="-4"/>
          <w:shd w:val="clear" w:color="auto" w:fill="FFFFFF"/>
        </w:rPr>
        <w:t xml:space="preserve">political </w:t>
      </w:r>
      <w:del w:id="128" w:author="Microsoft Office User" w:date="2017-06-13T13:18:00Z">
        <w:r w:rsidR="009F74F7" w:rsidRPr="009F74F7" w:rsidDel="00E552DB">
          <w:rPr>
            <w:rFonts w:ascii="Arial" w:eastAsia="Times New Roman" w:hAnsi="Arial" w:cs="Arial"/>
            <w:color w:val="000000"/>
            <w:spacing w:val="-4"/>
            <w:shd w:val="clear" w:color="auto" w:fill="FFFFFF"/>
          </w:rPr>
          <w:delText>reason</w:delText>
        </w:r>
      </w:del>
      <w:ins w:id="129" w:author="Microsoft Office User" w:date="2017-06-13T13:18:00Z">
        <w:r>
          <w:rPr>
            <w:rFonts w:ascii="Arial" w:eastAsia="Times New Roman" w:hAnsi="Arial" w:cs="Arial"/>
            <w:color w:val="000000"/>
            <w:spacing w:val="-4"/>
            <w:shd w:val="clear" w:color="auto" w:fill="FFFFFF"/>
          </w:rPr>
          <w:t>situation in Indonesia</w:t>
        </w:r>
      </w:ins>
      <w:r w:rsidR="009F74F7" w:rsidRPr="009F74F7">
        <w:rPr>
          <w:rFonts w:ascii="Arial" w:eastAsia="Times New Roman" w:hAnsi="Arial" w:cs="Arial"/>
          <w:color w:val="000000"/>
          <w:spacing w:val="-4"/>
          <w:shd w:val="clear" w:color="auto" w:fill="FFFFFF"/>
        </w:rPr>
        <w:t>. Today, the number of Indonesian</w:t>
      </w:r>
      <w:ins w:id="130" w:author="Microsoft Office User" w:date="2017-06-13T13:18:00Z">
        <w:r>
          <w:rPr>
            <w:rFonts w:ascii="Arial" w:eastAsia="Times New Roman" w:hAnsi="Arial" w:cs="Arial"/>
            <w:color w:val="000000"/>
            <w:spacing w:val="-4"/>
            <w:shd w:val="clear" w:color="auto" w:fill="FFFFFF"/>
          </w:rPr>
          <w:t>s</w:t>
        </w:r>
      </w:ins>
      <w:r w:rsidR="009F74F7" w:rsidRPr="009F74F7">
        <w:rPr>
          <w:rFonts w:ascii="Arial" w:eastAsia="Times New Roman" w:hAnsi="Arial" w:cs="Arial"/>
          <w:color w:val="000000"/>
          <w:spacing w:val="-4"/>
          <w:shd w:val="clear" w:color="auto" w:fill="FFFFFF"/>
        </w:rPr>
        <w:t xml:space="preserve"> in New York City keeps growing and as the community </w:t>
      </w:r>
      <w:del w:id="131" w:author="Microsoft Office User" w:date="2017-06-13T13:19:00Z">
        <w:r w:rsidR="009F74F7" w:rsidRPr="009F74F7" w:rsidDel="00E552DB">
          <w:rPr>
            <w:rFonts w:ascii="Arial" w:eastAsia="Times New Roman" w:hAnsi="Arial" w:cs="Arial"/>
            <w:color w:val="000000"/>
            <w:spacing w:val="-4"/>
            <w:shd w:val="clear" w:color="auto" w:fill="FFFFFF"/>
          </w:rPr>
          <w:delText>emerges</w:delText>
        </w:r>
      </w:del>
      <w:ins w:id="132" w:author="Microsoft Office User" w:date="2017-06-13T13:19:00Z">
        <w:r>
          <w:rPr>
            <w:rFonts w:ascii="Arial" w:eastAsia="Times New Roman" w:hAnsi="Arial" w:cs="Arial"/>
            <w:color w:val="000000"/>
            <w:spacing w:val="-4"/>
            <w:shd w:val="clear" w:color="auto" w:fill="FFFFFF"/>
          </w:rPr>
          <w:t>grows</w:t>
        </w:r>
      </w:ins>
      <w:r w:rsidR="009F74F7" w:rsidRPr="009F74F7">
        <w:rPr>
          <w:rFonts w:ascii="Arial" w:eastAsia="Times New Roman" w:hAnsi="Arial" w:cs="Arial"/>
          <w:color w:val="000000"/>
          <w:spacing w:val="-4"/>
          <w:shd w:val="clear" w:color="auto" w:fill="FFFFFF"/>
        </w:rPr>
        <w:t xml:space="preserve">, </w:t>
      </w:r>
      <w:ins w:id="133" w:author="Microsoft Office User" w:date="2017-06-13T13:19:00Z">
        <w:r>
          <w:rPr>
            <w:rFonts w:ascii="Arial" w:eastAsia="Times New Roman" w:hAnsi="Arial" w:cs="Arial"/>
            <w:color w:val="000000"/>
            <w:spacing w:val="-4"/>
            <w:shd w:val="clear" w:color="auto" w:fill="FFFFFF"/>
          </w:rPr>
          <w:t>it is also becoming more diverse</w:t>
        </w:r>
      </w:ins>
      <w:del w:id="134" w:author="Microsoft Office User" w:date="2017-06-13T13:19:00Z">
        <w:r w:rsidR="009F74F7" w:rsidRPr="009F74F7" w:rsidDel="00E552DB">
          <w:rPr>
            <w:rFonts w:ascii="Arial" w:eastAsia="Times New Roman" w:hAnsi="Arial" w:cs="Arial"/>
            <w:color w:val="000000"/>
            <w:spacing w:val="-4"/>
            <w:shd w:val="clear" w:color="auto" w:fill="FFFFFF"/>
          </w:rPr>
          <w:delText>the community are become diversified</w:delText>
        </w:r>
      </w:del>
      <w:r w:rsidR="009F74F7" w:rsidRPr="009F74F7">
        <w:rPr>
          <w:rFonts w:ascii="Arial" w:eastAsia="Times New Roman" w:hAnsi="Arial" w:cs="Arial"/>
          <w:color w:val="000000"/>
          <w:spacing w:val="-4"/>
          <w:shd w:val="clear" w:color="auto" w:fill="FFFFFF"/>
        </w:rPr>
        <w:t xml:space="preserve">. </w:t>
      </w:r>
      <w:ins w:id="135" w:author="Microsoft Office User" w:date="2017-06-13T13:19:00Z">
        <w:r w:rsidR="00D366A8">
          <w:rPr>
            <w:rFonts w:ascii="Arial" w:eastAsia="Times New Roman" w:hAnsi="Arial" w:cs="Arial"/>
            <w:color w:val="000000"/>
            <w:spacing w:val="-4"/>
            <w:shd w:val="clear" w:color="auto" w:fill="FFFFFF"/>
          </w:rPr>
          <w:t>This project asks, do the ethnic, religious, and linguistic identities</w:t>
        </w:r>
      </w:ins>
      <w:ins w:id="136" w:author="Microsoft Office User" w:date="2017-06-13T13:20:00Z">
        <w:r w:rsidR="00D366A8">
          <w:rPr>
            <w:rFonts w:ascii="Arial" w:eastAsia="Times New Roman" w:hAnsi="Arial" w:cs="Arial"/>
            <w:color w:val="000000"/>
            <w:spacing w:val="-4"/>
            <w:shd w:val="clear" w:color="auto" w:fill="FFFFFF"/>
          </w:rPr>
          <w:t xml:space="preserve"> that are present within Indonesian society </w:t>
        </w:r>
      </w:ins>
      <w:del w:id="137" w:author="Microsoft Office User" w:date="2017-06-13T13:22:00Z">
        <w:r w:rsidR="009F74F7" w:rsidRPr="009F74F7" w:rsidDel="00D366A8">
          <w:rPr>
            <w:rFonts w:ascii="Arial" w:eastAsia="Times New Roman" w:hAnsi="Arial" w:cs="Arial"/>
            <w:color w:val="000000"/>
            <w:spacing w:val="-4"/>
            <w:shd w:val="clear" w:color="auto" w:fill="FFFFFF"/>
          </w:rPr>
          <w:delText xml:space="preserve">Will the communal identity of ethnicity, language and religion within Indonesian community </w:delText>
        </w:r>
      </w:del>
      <w:r w:rsidR="009F74F7" w:rsidRPr="009F74F7">
        <w:rPr>
          <w:rFonts w:ascii="Arial" w:eastAsia="Times New Roman" w:hAnsi="Arial" w:cs="Arial"/>
          <w:color w:val="000000"/>
          <w:spacing w:val="-4"/>
          <w:shd w:val="clear" w:color="auto" w:fill="FFFFFF"/>
        </w:rPr>
        <w:t>replicate</w:t>
      </w:r>
      <w:del w:id="138" w:author="Microsoft Office User" w:date="2017-06-13T13:22:00Z">
        <w:r w:rsidR="009F74F7" w:rsidRPr="009F74F7" w:rsidDel="00D366A8">
          <w:rPr>
            <w:rFonts w:ascii="Arial" w:eastAsia="Times New Roman" w:hAnsi="Arial" w:cs="Arial"/>
            <w:color w:val="000000"/>
            <w:spacing w:val="-4"/>
            <w:shd w:val="clear" w:color="auto" w:fill="FFFFFF"/>
          </w:rPr>
          <w:delText>s</w:delText>
        </w:r>
      </w:del>
      <w:r w:rsidR="009F74F7" w:rsidRPr="009F74F7">
        <w:rPr>
          <w:rFonts w:ascii="Arial" w:eastAsia="Times New Roman" w:hAnsi="Arial" w:cs="Arial"/>
          <w:color w:val="000000"/>
          <w:spacing w:val="-4"/>
          <w:shd w:val="clear" w:color="auto" w:fill="FFFFFF"/>
        </w:rPr>
        <w:t xml:space="preserve"> in New York City? </w:t>
      </w:r>
      <w:r w:rsidR="009F74F7" w:rsidRPr="009F74F7">
        <w:rPr>
          <w:rFonts w:ascii="Arial" w:eastAsia="Times New Roman" w:hAnsi="Arial" w:cs="Arial"/>
          <w:color w:val="000000"/>
          <w:spacing w:val="-4"/>
        </w:rPr>
        <w:br/>
      </w:r>
      <w:r w:rsidR="009F74F7" w:rsidRPr="009F74F7">
        <w:rPr>
          <w:rFonts w:ascii="Arial" w:eastAsia="Times New Roman" w:hAnsi="Arial" w:cs="Arial"/>
          <w:color w:val="000000"/>
          <w:spacing w:val="-4"/>
        </w:rPr>
        <w:br/>
      </w:r>
      <w:r w:rsidR="009F74F7" w:rsidRPr="009F74F7">
        <w:rPr>
          <w:rFonts w:ascii="Arial" w:eastAsia="Times New Roman" w:hAnsi="Arial" w:cs="Arial"/>
          <w:color w:val="000000"/>
          <w:spacing w:val="-4"/>
        </w:rPr>
        <w:br/>
      </w:r>
      <w:r w:rsidR="009F74F7" w:rsidRPr="009F74F7">
        <w:rPr>
          <w:rFonts w:ascii="Arial" w:eastAsia="Times New Roman" w:hAnsi="Arial" w:cs="Arial"/>
          <w:color w:val="000000"/>
          <w:spacing w:val="-4"/>
        </w:rPr>
        <w:br/>
      </w:r>
    </w:p>
    <w:p w14:paraId="504770AC" w14:textId="3D7ADDC6" w:rsidR="009F74F7" w:rsidRPr="009F74F7" w:rsidRDefault="009F74F7" w:rsidP="009F74F7">
      <w:pPr>
        <w:shd w:val="clear" w:color="auto" w:fill="FFFFFF"/>
        <w:spacing w:before="150" w:after="150"/>
        <w:outlineLvl w:val="4"/>
        <w:rPr>
          <w:rFonts w:ascii="Arial" w:eastAsia="Times New Roman" w:hAnsi="Arial" w:cs="Arial"/>
          <w:b/>
          <w:bCs/>
          <w:color w:val="000000"/>
          <w:spacing w:val="-4"/>
          <w:sz w:val="33"/>
          <w:szCs w:val="33"/>
        </w:rPr>
      </w:pPr>
      <w:r w:rsidRPr="009F74F7">
        <w:rPr>
          <w:rFonts w:ascii="Arial" w:eastAsia="Times New Roman" w:hAnsi="Arial" w:cs="Arial"/>
          <w:b/>
          <w:bCs/>
          <w:color w:val="000000"/>
          <w:spacing w:val="-4"/>
          <w:sz w:val="33"/>
          <w:szCs w:val="33"/>
        </w:rPr>
        <w:t>LINGUA FRAN</w:t>
      </w:r>
      <w:ins w:id="139" w:author="Microsoft Office User" w:date="2017-06-13T12:40:00Z">
        <w:r w:rsidR="000B3B4D">
          <w:rPr>
            <w:rFonts w:ascii="Arial" w:eastAsia="Times New Roman" w:hAnsi="Arial" w:cs="Arial"/>
            <w:b/>
            <w:bCs/>
            <w:color w:val="000000"/>
            <w:spacing w:val="-4"/>
            <w:sz w:val="33"/>
            <w:szCs w:val="33"/>
          </w:rPr>
          <w:t>C</w:t>
        </w:r>
      </w:ins>
      <w:del w:id="140" w:author="Microsoft Office User" w:date="2017-06-13T12:40:00Z">
        <w:r w:rsidRPr="009F74F7" w:rsidDel="000B3B4D">
          <w:rPr>
            <w:rFonts w:ascii="Arial" w:eastAsia="Times New Roman" w:hAnsi="Arial" w:cs="Arial"/>
            <w:b/>
            <w:bCs/>
            <w:color w:val="000000"/>
            <w:spacing w:val="-4"/>
            <w:sz w:val="33"/>
            <w:szCs w:val="33"/>
          </w:rPr>
          <w:delText>K</w:delText>
        </w:r>
      </w:del>
      <w:r w:rsidRPr="009F74F7">
        <w:rPr>
          <w:rFonts w:ascii="Arial" w:eastAsia="Times New Roman" w:hAnsi="Arial" w:cs="Arial"/>
          <w:b/>
          <w:bCs/>
          <w:color w:val="000000"/>
          <w:spacing w:val="-4"/>
          <w:sz w:val="33"/>
          <w:szCs w:val="33"/>
        </w:rPr>
        <w:t>A AND IDENTITY</w:t>
      </w:r>
    </w:p>
    <w:p w14:paraId="5FBA5FC2" w14:textId="77777777"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rPr>
        <w:br/>
      </w:r>
    </w:p>
    <w:p w14:paraId="0BF87730"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76208A6A" wp14:editId="596B0276">
                <wp:extent cx="307340" cy="307340"/>
                <wp:effectExtent l="0" t="0" r="0" b="0"/>
                <wp:docPr id="6" name="Rectangle 6" descr="img/Indo_Ma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01896" id="Rectangle 6" o:spid="_x0000_s1026" alt="img/Indo_Map.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" filled="f" stroked="f">
                <o:lock v:ext="edit" aspectratio="t"/>
                <w10:anchorlock/>
              </v:rect>
            </w:pict>
          </mc:Fallback>
        </mc:AlternateContent>
      </w:r>
    </w:p>
    <w:p w14:paraId="56011A84" w14:textId="67F1A499"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shd w:val="clear" w:color="auto" w:fill="FFFFFF"/>
        </w:rPr>
        <w:t>Bali</w:t>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Java Javanese </w:t>
      </w:r>
      <w:proofErr w:type="spellStart"/>
      <w:r w:rsidRPr="009F74F7">
        <w:rPr>
          <w:rFonts w:ascii="Arial" w:eastAsia="Times New Roman" w:hAnsi="Arial" w:cs="Arial"/>
          <w:color w:val="000000"/>
          <w:spacing w:val="-4"/>
          <w:shd w:val="clear" w:color="auto" w:fill="FFFFFF"/>
        </w:rPr>
        <w:t>Serang</w:t>
      </w:r>
      <w:proofErr w:type="spellEnd"/>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Java Jakarta </w:t>
      </w:r>
      <w:proofErr w:type="spellStart"/>
      <w:r w:rsidRPr="009F74F7">
        <w:rPr>
          <w:rFonts w:ascii="Arial" w:eastAsia="Times New Roman" w:hAnsi="Arial" w:cs="Arial"/>
          <w:color w:val="000000"/>
          <w:spacing w:val="-4"/>
          <w:shd w:val="clear" w:color="auto" w:fill="FFFFFF"/>
        </w:rPr>
        <w:t>Betawi</w:t>
      </w:r>
      <w:proofErr w:type="spellEnd"/>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Java Surabaya Javanese</w:t>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Java West Sundanese</w:t>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Java </w:t>
      </w:r>
      <w:proofErr w:type="spellStart"/>
      <w:r w:rsidRPr="009F74F7">
        <w:rPr>
          <w:rFonts w:ascii="Arial" w:eastAsia="Times New Roman" w:hAnsi="Arial" w:cs="Arial"/>
          <w:color w:val="000000"/>
          <w:spacing w:val="-4"/>
          <w:shd w:val="clear" w:color="auto" w:fill="FFFFFF"/>
        </w:rPr>
        <w:t>Yogya</w:t>
      </w:r>
      <w:proofErr w:type="spellEnd"/>
      <w:r w:rsidRPr="009F74F7">
        <w:rPr>
          <w:rFonts w:ascii="Arial" w:eastAsia="Times New Roman" w:hAnsi="Arial" w:cs="Arial"/>
          <w:color w:val="000000"/>
          <w:spacing w:val="-4"/>
          <w:shd w:val="clear" w:color="auto" w:fill="FFFFFF"/>
        </w:rPr>
        <w:t xml:space="preserve"> Javanese</w:t>
      </w:r>
      <w:r w:rsidRPr="009F74F7">
        <w:rPr>
          <w:rFonts w:ascii="Arial" w:eastAsia="Times New Roman" w:hAnsi="Arial" w:cs="Arial"/>
          <w:color w:val="000000"/>
          <w:spacing w:val="-4"/>
        </w:rPr>
        <w:br/>
      </w:r>
      <w:proofErr w:type="spellStart"/>
      <w:r w:rsidRPr="009F74F7">
        <w:rPr>
          <w:rFonts w:ascii="Arial" w:eastAsia="Times New Roman" w:hAnsi="Arial" w:cs="Arial"/>
          <w:color w:val="000000"/>
          <w:spacing w:val="-4"/>
          <w:shd w:val="clear" w:color="auto" w:fill="FFFFFF"/>
        </w:rPr>
        <w:t>Kalimantan_South_Banjar</w:t>
      </w:r>
      <w:proofErr w:type="spellEnd"/>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Papua</w:t>
      </w:r>
      <w:r w:rsidRPr="009F74F7">
        <w:rPr>
          <w:rFonts w:ascii="Arial" w:eastAsia="Times New Roman" w:hAnsi="Arial" w:cs="Arial"/>
          <w:color w:val="000000"/>
          <w:spacing w:val="-4"/>
        </w:rPr>
        <w:br/>
      </w:r>
      <w:proofErr w:type="spellStart"/>
      <w:r w:rsidRPr="009F74F7">
        <w:rPr>
          <w:rFonts w:ascii="Arial" w:eastAsia="Times New Roman" w:hAnsi="Arial" w:cs="Arial"/>
          <w:color w:val="000000"/>
          <w:spacing w:val="-4"/>
          <w:shd w:val="clear" w:color="auto" w:fill="FFFFFF"/>
        </w:rPr>
        <w:t>Papua</w:t>
      </w:r>
      <w:proofErr w:type="spellEnd"/>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Sulawesi </w:t>
      </w:r>
      <w:proofErr w:type="spellStart"/>
      <w:r w:rsidRPr="009F74F7">
        <w:rPr>
          <w:rFonts w:ascii="Arial" w:eastAsia="Times New Roman" w:hAnsi="Arial" w:cs="Arial"/>
          <w:color w:val="000000"/>
          <w:spacing w:val="-4"/>
          <w:shd w:val="clear" w:color="auto" w:fill="FFFFFF"/>
        </w:rPr>
        <w:t>Makassarese</w:t>
      </w:r>
      <w:proofErr w:type="spellEnd"/>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Sumatera Bangka</w:t>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Sumatera North Batak</w:t>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Sumatera North</w:t>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Sumatera West</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ins w:id="141" w:author="Microsoft Office User" w:date="2017-06-13T13:23:00Z">
        <w:r w:rsidR="00D366A8">
          <w:rPr>
            <w:rFonts w:ascii="Arial" w:eastAsia="Times New Roman" w:hAnsi="Arial" w:cs="Arial"/>
            <w:color w:val="000000"/>
            <w:spacing w:val="-4"/>
            <w:shd w:val="clear" w:color="auto" w:fill="FFFFFF"/>
          </w:rPr>
          <w:t>In the p</w:t>
        </w:r>
      </w:ins>
      <w:del w:id="142" w:author="Microsoft Office User" w:date="2017-06-13T13:23:00Z">
        <w:r w:rsidRPr="009F74F7" w:rsidDel="00D366A8">
          <w:rPr>
            <w:rFonts w:ascii="Arial" w:eastAsia="Times New Roman" w:hAnsi="Arial" w:cs="Arial"/>
            <w:color w:val="000000"/>
            <w:spacing w:val="-4"/>
            <w:shd w:val="clear" w:color="auto" w:fill="FFFFFF"/>
          </w:rPr>
          <w:delText>P</w:delText>
        </w:r>
      </w:del>
      <w:r w:rsidRPr="009F74F7">
        <w:rPr>
          <w:rFonts w:ascii="Arial" w:eastAsia="Times New Roman" w:hAnsi="Arial" w:cs="Arial"/>
          <w:color w:val="000000"/>
          <w:spacing w:val="-4"/>
          <w:shd w:val="clear" w:color="auto" w:fill="FFFFFF"/>
        </w:rPr>
        <w:t xml:space="preserve">ost-colonial era, the diversity of Indonesian cities </w:t>
      </w:r>
      <w:del w:id="143" w:author="Microsoft Office User" w:date="2017-06-13T13:23:00Z">
        <w:r w:rsidRPr="009F74F7" w:rsidDel="00D366A8">
          <w:rPr>
            <w:rFonts w:ascii="Arial" w:eastAsia="Times New Roman" w:hAnsi="Arial" w:cs="Arial"/>
            <w:color w:val="000000"/>
            <w:spacing w:val="-4"/>
            <w:shd w:val="clear" w:color="auto" w:fill="FFFFFF"/>
          </w:rPr>
          <w:delText xml:space="preserve">are </w:delText>
        </w:r>
      </w:del>
      <w:ins w:id="144" w:author="Microsoft Office User" w:date="2017-06-13T13:23:00Z">
        <w:r w:rsidR="00D366A8">
          <w:rPr>
            <w:rFonts w:ascii="Arial" w:eastAsia="Times New Roman" w:hAnsi="Arial" w:cs="Arial"/>
            <w:color w:val="000000"/>
            <w:spacing w:val="-4"/>
            <w:shd w:val="clear" w:color="auto" w:fill="FFFFFF"/>
          </w:rPr>
          <w:t>is</w:t>
        </w:r>
        <w:r w:rsidR="00D366A8"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increasing but </w:t>
      </w:r>
      <w:del w:id="145" w:author="Microsoft Office User" w:date="2017-06-13T13:23:00Z">
        <w:r w:rsidRPr="009F74F7" w:rsidDel="00D366A8">
          <w:rPr>
            <w:rFonts w:ascii="Arial" w:eastAsia="Times New Roman" w:hAnsi="Arial" w:cs="Arial"/>
            <w:color w:val="000000"/>
            <w:spacing w:val="-4"/>
            <w:shd w:val="clear" w:color="auto" w:fill="FFFFFF"/>
          </w:rPr>
          <w:delText xml:space="preserve">still, </w:delText>
        </w:r>
      </w:del>
      <w:r w:rsidRPr="009F74F7">
        <w:rPr>
          <w:rFonts w:ascii="Arial" w:eastAsia="Times New Roman" w:hAnsi="Arial" w:cs="Arial"/>
          <w:color w:val="000000"/>
          <w:spacing w:val="-4"/>
          <w:shd w:val="clear" w:color="auto" w:fill="FFFFFF"/>
        </w:rPr>
        <w:t xml:space="preserve">language and ethnicity </w:t>
      </w:r>
      <w:ins w:id="146" w:author="Microsoft Office User" w:date="2017-06-13T13:24:00Z">
        <w:r w:rsidR="00D366A8">
          <w:rPr>
            <w:rFonts w:ascii="Arial" w:eastAsia="Times New Roman" w:hAnsi="Arial" w:cs="Arial"/>
            <w:color w:val="000000"/>
            <w:spacing w:val="-4"/>
            <w:shd w:val="clear" w:color="auto" w:fill="FFFFFF"/>
          </w:rPr>
          <w:t>remain</w:t>
        </w:r>
      </w:ins>
      <w:del w:id="147" w:author="Microsoft Office User" w:date="2017-06-13T13:24:00Z">
        <w:r w:rsidRPr="009F74F7" w:rsidDel="00D366A8">
          <w:rPr>
            <w:rFonts w:ascii="Arial" w:eastAsia="Times New Roman" w:hAnsi="Arial" w:cs="Arial"/>
            <w:color w:val="000000"/>
            <w:spacing w:val="-4"/>
            <w:shd w:val="clear" w:color="auto" w:fill="FFFFFF"/>
          </w:rPr>
          <w:delText>are</w:delText>
        </w:r>
      </w:del>
      <w:r w:rsidRPr="009F74F7">
        <w:rPr>
          <w:rFonts w:ascii="Arial" w:eastAsia="Times New Roman" w:hAnsi="Arial" w:cs="Arial"/>
          <w:color w:val="000000"/>
          <w:spacing w:val="-4"/>
          <w:shd w:val="clear" w:color="auto" w:fill="FFFFFF"/>
        </w:rPr>
        <w:t xml:space="preserve"> embedded with</w:t>
      </w:r>
      <w:ins w:id="148" w:author="Microsoft Office User" w:date="2017-06-13T13:24:00Z">
        <w:r w:rsidR="00D366A8">
          <w:rPr>
            <w:rFonts w:ascii="Arial" w:eastAsia="Times New Roman" w:hAnsi="Arial" w:cs="Arial"/>
            <w:color w:val="000000"/>
            <w:spacing w:val="-4"/>
            <w:shd w:val="clear" w:color="auto" w:fill="FFFFFF"/>
          </w:rPr>
          <w:t>in</w:t>
        </w:r>
      </w:ins>
      <w:r w:rsidRPr="009F74F7">
        <w:rPr>
          <w:rFonts w:ascii="Arial" w:eastAsia="Times New Roman" w:hAnsi="Arial" w:cs="Arial"/>
          <w:color w:val="000000"/>
          <w:spacing w:val="-4"/>
          <w:shd w:val="clear" w:color="auto" w:fill="FFFFFF"/>
        </w:rPr>
        <w:t xml:space="preserve"> each other. As a depiction of diversity, we tested out the variation of languages and accent</w:t>
      </w:r>
      <w:ins w:id="149" w:author="Microsoft Office User" w:date="2017-06-13T13:43:00Z">
        <w:r w:rsidR="00AD7D15">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around Indonesia by asking different respondents to:</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363763">
        <w:rPr>
          <w:rFonts w:ascii="Arial" w:eastAsia="Times New Roman" w:hAnsi="Arial" w:cs="Arial"/>
          <w:color w:val="000000"/>
          <w:spacing w:val="-4"/>
          <w:highlight w:val="yellow"/>
          <w:shd w:val="clear" w:color="auto" w:fill="FFFFFF"/>
          <w:rPrChange w:id="150" w:author="Microsoft Office User" w:date="2017-06-13T13:31:00Z">
            <w:rPr>
              <w:rFonts w:ascii="Arial" w:eastAsia="Times New Roman" w:hAnsi="Arial" w:cs="Arial"/>
              <w:color w:val="000000"/>
              <w:spacing w:val="-4"/>
              <w:shd w:val="clear" w:color="auto" w:fill="FFFFFF"/>
            </w:rPr>
          </w:rPrChange>
        </w:rPr>
        <w:t>1) Say 1-2-3 in regional languages</w:t>
      </w:r>
      <w:r w:rsidRPr="00363763">
        <w:rPr>
          <w:rFonts w:ascii="Arial" w:eastAsia="Times New Roman" w:hAnsi="Arial" w:cs="Arial"/>
          <w:color w:val="000000"/>
          <w:spacing w:val="-4"/>
          <w:highlight w:val="yellow"/>
          <w:rPrChange w:id="151" w:author="Microsoft Office User" w:date="2017-06-13T13:31:00Z">
            <w:rPr>
              <w:rFonts w:ascii="Arial" w:eastAsia="Times New Roman" w:hAnsi="Arial" w:cs="Arial"/>
              <w:color w:val="000000"/>
              <w:spacing w:val="-4"/>
            </w:rPr>
          </w:rPrChange>
        </w:rPr>
        <w:br/>
      </w:r>
      <w:r w:rsidRPr="00363763">
        <w:rPr>
          <w:rFonts w:ascii="Arial" w:eastAsia="Times New Roman" w:hAnsi="Arial" w:cs="Arial"/>
          <w:color w:val="000000"/>
          <w:spacing w:val="-4"/>
          <w:highlight w:val="yellow"/>
          <w:shd w:val="clear" w:color="auto" w:fill="FFFFFF"/>
          <w:rPrChange w:id="152" w:author="Microsoft Office User" w:date="2017-06-13T13:31:00Z">
            <w:rPr>
              <w:rFonts w:ascii="Arial" w:eastAsia="Times New Roman" w:hAnsi="Arial" w:cs="Arial"/>
              <w:color w:val="000000"/>
              <w:spacing w:val="-4"/>
              <w:shd w:val="clear" w:color="auto" w:fill="FFFFFF"/>
            </w:rPr>
          </w:rPrChange>
        </w:rPr>
        <w:t>2) Say ‘</w:t>
      </w:r>
      <w:proofErr w:type="spellStart"/>
      <w:r w:rsidRPr="00363763">
        <w:rPr>
          <w:rFonts w:ascii="Arial" w:eastAsia="Times New Roman" w:hAnsi="Arial" w:cs="Arial"/>
          <w:color w:val="000000"/>
          <w:spacing w:val="-4"/>
          <w:highlight w:val="yellow"/>
          <w:shd w:val="clear" w:color="auto" w:fill="FFFFFF"/>
          <w:rPrChange w:id="153" w:author="Microsoft Office User" w:date="2017-06-13T13:31:00Z">
            <w:rPr>
              <w:rFonts w:ascii="Arial" w:eastAsia="Times New Roman" w:hAnsi="Arial" w:cs="Arial"/>
              <w:color w:val="000000"/>
              <w:spacing w:val="-4"/>
              <w:shd w:val="clear" w:color="auto" w:fill="FFFFFF"/>
            </w:rPr>
          </w:rPrChange>
        </w:rPr>
        <w:t>sudah</w:t>
      </w:r>
      <w:proofErr w:type="spellEnd"/>
      <w:r w:rsidRPr="00363763">
        <w:rPr>
          <w:rFonts w:ascii="Arial" w:eastAsia="Times New Roman" w:hAnsi="Arial" w:cs="Arial"/>
          <w:color w:val="000000"/>
          <w:spacing w:val="-4"/>
          <w:highlight w:val="yellow"/>
          <w:shd w:val="clear" w:color="auto" w:fill="FFFFFF"/>
          <w:rPrChange w:id="154" w:author="Microsoft Office User" w:date="2017-06-13T13:31:00Z">
            <w:rPr>
              <w:rFonts w:ascii="Arial" w:eastAsia="Times New Roman" w:hAnsi="Arial" w:cs="Arial"/>
              <w:color w:val="000000"/>
              <w:spacing w:val="-4"/>
              <w:shd w:val="clear" w:color="auto" w:fill="FFFFFF"/>
            </w:rPr>
          </w:rPrChange>
        </w:rPr>
        <w:t xml:space="preserve"> </w:t>
      </w:r>
      <w:proofErr w:type="spellStart"/>
      <w:r w:rsidRPr="00363763">
        <w:rPr>
          <w:rFonts w:ascii="Arial" w:eastAsia="Times New Roman" w:hAnsi="Arial" w:cs="Arial"/>
          <w:color w:val="000000"/>
          <w:spacing w:val="-4"/>
          <w:highlight w:val="yellow"/>
          <w:shd w:val="clear" w:color="auto" w:fill="FFFFFF"/>
          <w:rPrChange w:id="155" w:author="Microsoft Office User" w:date="2017-06-13T13:31:00Z">
            <w:rPr>
              <w:rFonts w:ascii="Arial" w:eastAsia="Times New Roman" w:hAnsi="Arial" w:cs="Arial"/>
              <w:color w:val="000000"/>
              <w:spacing w:val="-4"/>
              <w:shd w:val="clear" w:color="auto" w:fill="FFFFFF"/>
            </w:rPr>
          </w:rPrChange>
        </w:rPr>
        <w:t>makan</w:t>
      </w:r>
      <w:proofErr w:type="spellEnd"/>
      <w:r w:rsidRPr="00363763">
        <w:rPr>
          <w:rFonts w:ascii="Arial" w:eastAsia="Times New Roman" w:hAnsi="Arial" w:cs="Arial"/>
          <w:color w:val="000000"/>
          <w:spacing w:val="-4"/>
          <w:highlight w:val="yellow"/>
          <w:shd w:val="clear" w:color="auto" w:fill="FFFFFF"/>
          <w:rPrChange w:id="156" w:author="Microsoft Office User" w:date="2017-06-13T13:31:00Z">
            <w:rPr>
              <w:rFonts w:ascii="Arial" w:eastAsia="Times New Roman" w:hAnsi="Arial" w:cs="Arial"/>
              <w:color w:val="000000"/>
              <w:spacing w:val="-4"/>
              <w:shd w:val="clear" w:color="auto" w:fill="FFFFFF"/>
            </w:rPr>
          </w:rPrChange>
        </w:rPr>
        <w:t xml:space="preserve"> </w:t>
      </w:r>
      <w:proofErr w:type="spellStart"/>
      <w:r w:rsidRPr="00363763">
        <w:rPr>
          <w:rFonts w:ascii="Arial" w:eastAsia="Times New Roman" w:hAnsi="Arial" w:cs="Arial"/>
          <w:color w:val="000000"/>
          <w:spacing w:val="-4"/>
          <w:highlight w:val="yellow"/>
          <w:shd w:val="clear" w:color="auto" w:fill="FFFFFF"/>
          <w:rPrChange w:id="157" w:author="Microsoft Office User" w:date="2017-06-13T13:31:00Z">
            <w:rPr>
              <w:rFonts w:ascii="Arial" w:eastAsia="Times New Roman" w:hAnsi="Arial" w:cs="Arial"/>
              <w:color w:val="000000"/>
              <w:spacing w:val="-4"/>
              <w:shd w:val="clear" w:color="auto" w:fill="FFFFFF"/>
            </w:rPr>
          </w:rPrChange>
        </w:rPr>
        <w:t>belum</w:t>
      </w:r>
      <w:proofErr w:type="spellEnd"/>
      <w:r w:rsidRPr="00363763">
        <w:rPr>
          <w:rFonts w:ascii="Arial" w:eastAsia="Times New Roman" w:hAnsi="Arial" w:cs="Arial"/>
          <w:color w:val="000000"/>
          <w:spacing w:val="-4"/>
          <w:highlight w:val="yellow"/>
          <w:shd w:val="clear" w:color="auto" w:fill="FFFFFF"/>
          <w:rPrChange w:id="158" w:author="Microsoft Office User" w:date="2017-06-13T13:31:00Z">
            <w:rPr>
              <w:rFonts w:ascii="Arial" w:eastAsia="Times New Roman" w:hAnsi="Arial" w:cs="Arial"/>
              <w:color w:val="000000"/>
              <w:spacing w:val="-4"/>
              <w:shd w:val="clear" w:color="auto" w:fill="FFFFFF"/>
            </w:rPr>
          </w:rPrChange>
        </w:rPr>
        <w:t>?’ - means ‘have you eaten?’ in regional languages to notice different languages, specially, language with class hierarchy such as Javanese and Sundanese</w:t>
      </w:r>
      <w:r w:rsidRPr="00363763">
        <w:rPr>
          <w:rFonts w:ascii="Arial" w:eastAsia="Times New Roman" w:hAnsi="Arial" w:cs="Arial"/>
          <w:color w:val="000000"/>
          <w:spacing w:val="-4"/>
          <w:highlight w:val="yellow"/>
          <w:rPrChange w:id="159" w:author="Microsoft Office User" w:date="2017-06-13T13:31:00Z">
            <w:rPr>
              <w:rFonts w:ascii="Arial" w:eastAsia="Times New Roman" w:hAnsi="Arial" w:cs="Arial"/>
              <w:color w:val="000000"/>
              <w:spacing w:val="-4"/>
            </w:rPr>
          </w:rPrChange>
        </w:rPr>
        <w:br/>
      </w:r>
      <w:r w:rsidRPr="00363763">
        <w:rPr>
          <w:rFonts w:ascii="Arial" w:eastAsia="Times New Roman" w:hAnsi="Arial" w:cs="Arial"/>
          <w:color w:val="000000"/>
          <w:spacing w:val="-4"/>
          <w:highlight w:val="yellow"/>
          <w:shd w:val="clear" w:color="auto" w:fill="FFFFFF"/>
          <w:rPrChange w:id="160" w:author="Microsoft Office User" w:date="2017-06-13T13:31:00Z">
            <w:rPr>
              <w:rFonts w:ascii="Arial" w:eastAsia="Times New Roman" w:hAnsi="Arial" w:cs="Arial"/>
              <w:color w:val="000000"/>
              <w:spacing w:val="-4"/>
              <w:shd w:val="clear" w:color="auto" w:fill="FFFFFF"/>
            </w:rPr>
          </w:rPrChange>
        </w:rPr>
        <w:t>3) Say ‘</w:t>
      </w:r>
      <w:proofErr w:type="spellStart"/>
      <w:r w:rsidRPr="00363763">
        <w:rPr>
          <w:rFonts w:ascii="Arial" w:eastAsia="Times New Roman" w:hAnsi="Arial" w:cs="Arial"/>
          <w:color w:val="000000"/>
          <w:spacing w:val="-4"/>
          <w:highlight w:val="yellow"/>
          <w:shd w:val="clear" w:color="auto" w:fill="FFFFFF"/>
          <w:rPrChange w:id="161" w:author="Microsoft Office User" w:date="2017-06-13T13:31:00Z">
            <w:rPr>
              <w:rFonts w:ascii="Arial" w:eastAsia="Times New Roman" w:hAnsi="Arial" w:cs="Arial"/>
              <w:color w:val="000000"/>
              <w:spacing w:val="-4"/>
              <w:shd w:val="clear" w:color="auto" w:fill="FFFFFF"/>
            </w:rPr>
          </w:rPrChange>
        </w:rPr>
        <w:t>sudah</w:t>
      </w:r>
      <w:proofErr w:type="spellEnd"/>
      <w:r w:rsidRPr="00363763">
        <w:rPr>
          <w:rFonts w:ascii="Arial" w:eastAsia="Times New Roman" w:hAnsi="Arial" w:cs="Arial"/>
          <w:color w:val="000000"/>
          <w:spacing w:val="-4"/>
          <w:highlight w:val="yellow"/>
          <w:shd w:val="clear" w:color="auto" w:fill="FFFFFF"/>
          <w:rPrChange w:id="162" w:author="Microsoft Office User" w:date="2017-06-13T13:31:00Z">
            <w:rPr>
              <w:rFonts w:ascii="Arial" w:eastAsia="Times New Roman" w:hAnsi="Arial" w:cs="Arial"/>
              <w:color w:val="000000"/>
              <w:spacing w:val="-4"/>
              <w:shd w:val="clear" w:color="auto" w:fill="FFFFFF"/>
            </w:rPr>
          </w:rPrChange>
        </w:rPr>
        <w:t xml:space="preserve"> </w:t>
      </w:r>
      <w:proofErr w:type="spellStart"/>
      <w:r w:rsidRPr="00363763">
        <w:rPr>
          <w:rFonts w:ascii="Arial" w:eastAsia="Times New Roman" w:hAnsi="Arial" w:cs="Arial"/>
          <w:color w:val="000000"/>
          <w:spacing w:val="-4"/>
          <w:highlight w:val="yellow"/>
          <w:shd w:val="clear" w:color="auto" w:fill="FFFFFF"/>
          <w:rPrChange w:id="163" w:author="Microsoft Office User" w:date="2017-06-13T13:31:00Z">
            <w:rPr>
              <w:rFonts w:ascii="Arial" w:eastAsia="Times New Roman" w:hAnsi="Arial" w:cs="Arial"/>
              <w:color w:val="000000"/>
              <w:spacing w:val="-4"/>
              <w:shd w:val="clear" w:color="auto" w:fill="FFFFFF"/>
            </w:rPr>
          </w:rPrChange>
        </w:rPr>
        <w:t>makan</w:t>
      </w:r>
      <w:proofErr w:type="spellEnd"/>
      <w:r w:rsidRPr="00363763">
        <w:rPr>
          <w:rFonts w:ascii="Arial" w:eastAsia="Times New Roman" w:hAnsi="Arial" w:cs="Arial"/>
          <w:color w:val="000000"/>
          <w:spacing w:val="-4"/>
          <w:highlight w:val="yellow"/>
          <w:shd w:val="clear" w:color="auto" w:fill="FFFFFF"/>
          <w:rPrChange w:id="164" w:author="Microsoft Office User" w:date="2017-06-13T13:31:00Z">
            <w:rPr>
              <w:rFonts w:ascii="Arial" w:eastAsia="Times New Roman" w:hAnsi="Arial" w:cs="Arial"/>
              <w:color w:val="000000"/>
              <w:spacing w:val="-4"/>
              <w:shd w:val="clear" w:color="auto" w:fill="FFFFFF"/>
            </w:rPr>
          </w:rPrChange>
        </w:rPr>
        <w:t xml:space="preserve"> </w:t>
      </w:r>
      <w:proofErr w:type="spellStart"/>
      <w:r w:rsidRPr="00363763">
        <w:rPr>
          <w:rFonts w:ascii="Arial" w:eastAsia="Times New Roman" w:hAnsi="Arial" w:cs="Arial"/>
          <w:color w:val="000000"/>
          <w:spacing w:val="-4"/>
          <w:highlight w:val="yellow"/>
          <w:shd w:val="clear" w:color="auto" w:fill="FFFFFF"/>
          <w:rPrChange w:id="165" w:author="Microsoft Office User" w:date="2017-06-13T13:31:00Z">
            <w:rPr>
              <w:rFonts w:ascii="Arial" w:eastAsia="Times New Roman" w:hAnsi="Arial" w:cs="Arial"/>
              <w:color w:val="000000"/>
              <w:spacing w:val="-4"/>
              <w:shd w:val="clear" w:color="auto" w:fill="FFFFFF"/>
            </w:rPr>
          </w:rPrChange>
        </w:rPr>
        <w:t>belum</w:t>
      </w:r>
      <w:proofErr w:type="spellEnd"/>
      <w:r w:rsidRPr="00363763">
        <w:rPr>
          <w:rFonts w:ascii="Arial" w:eastAsia="Times New Roman" w:hAnsi="Arial" w:cs="Arial"/>
          <w:color w:val="000000"/>
          <w:spacing w:val="-4"/>
          <w:highlight w:val="yellow"/>
          <w:shd w:val="clear" w:color="auto" w:fill="FFFFFF"/>
          <w:rPrChange w:id="166" w:author="Microsoft Office User" w:date="2017-06-13T13:31:00Z">
            <w:rPr>
              <w:rFonts w:ascii="Arial" w:eastAsia="Times New Roman" w:hAnsi="Arial" w:cs="Arial"/>
              <w:color w:val="000000"/>
              <w:spacing w:val="-4"/>
              <w:shd w:val="clear" w:color="auto" w:fill="FFFFFF"/>
            </w:rPr>
          </w:rPrChange>
        </w:rPr>
        <w:t>?’ - means ‘have you eaten?’ in Bahasa Indonesia to notice the code switching and how affected are accent in the regional language toward Bahasa Indonesia</w:t>
      </w:r>
      <w:r w:rsidRPr="009F74F7">
        <w:rPr>
          <w:rFonts w:ascii="Arial" w:eastAsia="Times New Roman" w:hAnsi="Arial" w:cs="Arial"/>
          <w:color w:val="000000"/>
          <w:spacing w:val="-4"/>
          <w:shd w:val="clear" w:color="auto" w:fill="FFFFFF"/>
        </w:rPr>
        <w:t>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p>
    <w:p w14:paraId="03632EFF" w14:textId="77777777" w:rsidR="009F74F7" w:rsidRPr="009F74F7" w:rsidRDefault="009F74F7" w:rsidP="009F74F7">
      <w:pPr>
        <w:shd w:val="clear" w:color="auto" w:fill="FFFFFF"/>
        <w:spacing w:before="150" w:after="150"/>
        <w:outlineLvl w:val="4"/>
        <w:rPr>
          <w:rFonts w:ascii="Arial" w:eastAsia="Times New Roman" w:hAnsi="Arial" w:cs="Arial"/>
          <w:b/>
          <w:bCs/>
          <w:color w:val="000000"/>
          <w:spacing w:val="-4"/>
          <w:sz w:val="33"/>
          <w:szCs w:val="33"/>
        </w:rPr>
      </w:pPr>
      <w:r w:rsidRPr="009F74F7">
        <w:rPr>
          <w:rFonts w:ascii="Arial" w:eastAsia="Times New Roman" w:hAnsi="Arial" w:cs="Arial"/>
          <w:b/>
          <w:bCs/>
          <w:color w:val="000000"/>
          <w:spacing w:val="-4"/>
          <w:sz w:val="33"/>
          <w:szCs w:val="33"/>
        </w:rPr>
        <w:t>LANGUAGE AND IDENTITY | SPACE IN BETWEEN</w:t>
      </w:r>
    </w:p>
    <w:p w14:paraId="0F0E957A"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794A4FBE" wp14:editId="32E214ED">
                <wp:extent cx="7802245" cy="1905635"/>
                <wp:effectExtent l="0" t="0" r="0" b="0"/>
                <wp:docPr id="5" name="Rectangle 5" descr="img/istica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2245"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44AB3" id="Rectangle 5" o:spid="_x0000_s1026" alt="img/isticate.png" style="width:614.3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" filled="f" stroked="f">
                <o:lock v:ext="edit" aspectratio="t"/>
                <w10:anchorlock/>
              </v:rect>
            </w:pict>
          </mc:Fallback>
        </mc:AlternateContent>
      </w:r>
    </w:p>
    <w:p w14:paraId="3D891C92" w14:textId="60D09740"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Whether it is a </w:t>
      </w:r>
      <w:proofErr w:type="spellStart"/>
      <w:r w:rsidRPr="009F74F7">
        <w:rPr>
          <w:rFonts w:ascii="Arial" w:eastAsia="Times New Roman" w:hAnsi="Arial" w:cs="Arial"/>
          <w:color w:val="000000"/>
          <w:spacing w:val="-4"/>
          <w:shd w:val="clear" w:color="auto" w:fill="FFFFFF"/>
        </w:rPr>
        <w:t>Vihara</w:t>
      </w:r>
      <w:proofErr w:type="spellEnd"/>
      <w:r w:rsidRPr="009F74F7">
        <w:rPr>
          <w:rFonts w:ascii="Arial" w:eastAsia="Times New Roman" w:hAnsi="Arial" w:cs="Arial"/>
          <w:color w:val="000000"/>
          <w:spacing w:val="-4"/>
          <w:shd w:val="clear" w:color="auto" w:fill="FFFFFF"/>
        </w:rPr>
        <w:t xml:space="preserve"> for Buddhist</w:t>
      </w:r>
      <w:ins w:id="167" w:author="Microsoft Office User" w:date="2017-06-13T13:36:00Z">
        <w:r w:rsidR="00B8542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or Church for Catholic</w:t>
      </w:r>
      <w:ins w:id="168" w:author="Microsoft Office User" w:date="2017-06-13T13:36:00Z">
        <w:r w:rsidR="00B8542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religious spaces in Indonesia are never </w:t>
      </w:r>
      <w:del w:id="169" w:author="Microsoft Office User" w:date="2017-06-13T13:36:00Z">
        <w:r w:rsidRPr="009F74F7" w:rsidDel="00B85424">
          <w:rPr>
            <w:rFonts w:ascii="Arial" w:eastAsia="Times New Roman" w:hAnsi="Arial" w:cs="Arial"/>
            <w:color w:val="000000"/>
            <w:spacing w:val="-4"/>
            <w:shd w:val="clear" w:color="auto" w:fill="FFFFFF"/>
          </w:rPr>
          <w:delText>functioned just</w:delText>
        </w:r>
      </w:del>
      <w:ins w:id="170" w:author="Microsoft Office User" w:date="2017-06-13T13:36:00Z">
        <w:r w:rsidR="00B85424">
          <w:rPr>
            <w:rFonts w:ascii="Arial" w:eastAsia="Times New Roman" w:hAnsi="Arial" w:cs="Arial"/>
            <w:color w:val="000000"/>
            <w:spacing w:val="-4"/>
            <w:shd w:val="clear" w:color="auto" w:fill="FFFFFF"/>
          </w:rPr>
          <w:t>used only</w:t>
        </w:r>
      </w:ins>
      <w:r w:rsidRPr="009F74F7">
        <w:rPr>
          <w:rFonts w:ascii="Arial" w:eastAsia="Times New Roman" w:hAnsi="Arial" w:cs="Arial"/>
          <w:color w:val="000000"/>
          <w:spacing w:val="-4"/>
          <w:shd w:val="clear" w:color="auto" w:fill="FFFFFF"/>
        </w:rPr>
        <w:t xml:space="preserve"> for religious purpose</w:t>
      </w:r>
      <w:ins w:id="171" w:author="Microsoft Office User" w:date="2017-06-13T13:36:00Z">
        <w:r w:rsidR="00B8542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The spaces are always </w:t>
      </w:r>
      <w:del w:id="172" w:author="Microsoft Office User" w:date="2017-06-13T13:44:00Z">
        <w:r w:rsidRPr="009F74F7" w:rsidDel="00E527B0">
          <w:rPr>
            <w:rFonts w:ascii="Arial" w:eastAsia="Times New Roman" w:hAnsi="Arial" w:cs="Arial"/>
            <w:color w:val="000000"/>
            <w:spacing w:val="-4"/>
            <w:shd w:val="clear" w:color="auto" w:fill="FFFFFF"/>
          </w:rPr>
          <w:delText>served as</w:delText>
        </w:r>
      </w:del>
      <w:ins w:id="173" w:author="Microsoft Office User" w:date="2017-06-13T13:44:00Z">
        <w:r w:rsidR="00E527B0">
          <w:rPr>
            <w:rFonts w:ascii="Arial" w:eastAsia="Times New Roman" w:hAnsi="Arial" w:cs="Arial"/>
            <w:color w:val="000000"/>
            <w:spacing w:val="-4"/>
            <w:shd w:val="clear" w:color="auto" w:fill="FFFFFF"/>
          </w:rPr>
          <w:t>used for</w:t>
        </w:r>
      </w:ins>
      <w:r w:rsidRPr="009F74F7">
        <w:rPr>
          <w:rFonts w:ascii="Arial" w:eastAsia="Times New Roman" w:hAnsi="Arial" w:cs="Arial"/>
          <w:color w:val="000000"/>
          <w:spacing w:val="-4"/>
          <w:shd w:val="clear" w:color="auto" w:fill="FFFFFF"/>
        </w:rPr>
        <w:t xml:space="preserve"> </w:t>
      </w:r>
      <w:ins w:id="174" w:author="Microsoft Office User" w:date="2017-06-13T13:44:00Z">
        <w:r w:rsidR="00BC0C80">
          <w:rPr>
            <w:rFonts w:ascii="Arial" w:eastAsia="Times New Roman" w:hAnsi="Arial" w:cs="Arial"/>
            <w:color w:val="000000"/>
            <w:spacing w:val="-4"/>
            <w:shd w:val="clear" w:color="auto" w:fill="FFFFFF"/>
          </w:rPr>
          <w:t>different</w:t>
        </w:r>
      </w:ins>
      <w:del w:id="175" w:author="Microsoft Office User" w:date="2017-06-13T13:44:00Z">
        <w:r w:rsidRPr="009F74F7" w:rsidDel="00BC0C80">
          <w:rPr>
            <w:rFonts w:ascii="Arial" w:eastAsia="Times New Roman" w:hAnsi="Arial" w:cs="Arial"/>
            <w:color w:val="000000"/>
            <w:spacing w:val="-4"/>
            <w:shd w:val="clear" w:color="auto" w:fill="FFFFFF"/>
          </w:rPr>
          <w:delText>a</w:delText>
        </w:r>
      </w:del>
      <w:r w:rsidRPr="009F74F7">
        <w:rPr>
          <w:rFonts w:ascii="Arial" w:eastAsia="Times New Roman" w:hAnsi="Arial" w:cs="Arial"/>
          <w:color w:val="000000"/>
          <w:spacing w:val="-4"/>
          <w:shd w:val="clear" w:color="auto" w:fill="FFFFFF"/>
        </w:rPr>
        <w:t xml:space="preserve"> community </w:t>
      </w:r>
      <w:del w:id="176" w:author="Microsoft Office User" w:date="2017-06-13T13:44:00Z">
        <w:r w:rsidRPr="009F74F7" w:rsidDel="00BC0C80">
          <w:rPr>
            <w:rFonts w:ascii="Arial" w:eastAsia="Times New Roman" w:hAnsi="Arial" w:cs="Arial"/>
            <w:color w:val="000000"/>
            <w:spacing w:val="-4"/>
            <w:shd w:val="clear" w:color="auto" w:fill="FFFFFF"/>
          </w:rPr>
          <w:delText>ground</w:delText>
        </w:r>
      </w:del>
      <w:ins w:id="177" w:author="Microsoft Office User" w:date="2017-06-13T13:44:00Z">
        <w:r w:rsidR="00BC0C80">
          <w:rPr>
            <w:rFonts w:ascii="Arial" w:eastAsia="Times New Roman" w:hAnsi="Arial" w:cs="Arial"/>
            <w:color w:val="000000"/>
            <w:spacing w:val="-4"/>
            <w:shd w:val="clear" w:color="auto" w:fill="FFFFFF"/>
          </w:rPr>
          <w:t>functions</w:t>
        </w:r>
      </w:ins>
      <w:r w:rsidRPr="009F74F7">
        <w:rPr>
          <w:rFonts w:ascii="Arial" w:eastAsia="Times New Roman" w:hAnsi="Arial" w:cs="Arial"/>
          <w:color w:val="000000"/>
          <w:spacing w:val="-4"/>
          <w:shd w:val="clear" w:color="auto" w:fill="FFFFFF"/>
        </w:rPr>
        <w:t>. As most of the religion</w:t>
      </w:r>
      <w:ins w:id="178" w:author="Microsoft Office User" w:date="2017-06-13T13:44:00Z">
        <w:r w:rsidR="007F3915">
          <w:rPr>
            <w:rFonts w:ascii="Arial" w:eastAsia="Times New Roman" w:hAnsi="Arial" w:cs="Arial"/>
            <w:color w:val="000000"/>
            <w:spacing w:val="-4"/>
            <w:shd w:val="clear" w:color="auto" w:fill="FFFFFF"/>
          </w:rPr>
          <w:t>s in Indonesia</w:t>
        </w:r>
      </w:ins>
      <w:r w:rsidRPr="009F74F7">
        <w:rPr>
          <w:rFonts w:ascii="Arial" w:eastAsia="Times New Roman" w:hAnsi="Arial" w:cs="Arial"/>
          <w:color w:val="000000"/>
          <w:spacing w:val="-4"/>
          <w:shd w:val="clear" w:color="auto" w:fill="FFFFFF"/>
        </w:rPr>
        <w:t xml:space="preserve"> are </w:t>
      </w:r>
      <w:proofErr w:type="spellStart"/>
      <w:r w:rsidRPr="009F74F7">
        <w:rPr>
          <w:rFonts w:ascii="Arial" w:eastAsia="Times New Roman" w:hAnsi="Arial" w:cs="Arial"/>
          <w:color w:val="000000"/>
          <w:spacing w:val="-4"/>
          <w:shd w:val="clear" w:color="auto" w:fill="FFFFFF"/>
        </w:rPr>
        <w:t>originat</w:t>
      </w:r>
      <w:ins w:id="179" w:author="Microsoft Office User" w:date="2017-06-13T13:44:00Z">
        <w:r w:rsidR="007F3915">
          <w:rPr>
            <w:rFonts w:ascii="Arial" w:eastAsia="Times New Roman" w:hAnsi="Arial" w:cs="Arial"/>
            <w:color w:val="000000"/>
            <w:spacing w:val="-4"/>
            <w:shd w:val="clear" w:color="auto" w:fill="FFFFFF"/>
          </w:rPr>
          <w:t>ally</w:t>
        </w:r>
      </w:ins>
      <w:proofErr w:type="spellEnd"/>
      <w:del w:id="180" w:author="Microsoft Office User" w:date="2017-06-13T13:44:00Z">
        <w:r w:rsidRPr="009F74F7" w:rsidDel="007F3915">
          <w:rPr>
            <w:rFonts w:ascii="Arial" w:eastAsia="Times New Roman" w:hAnsi="Arial" w:cs="Arial"/>
            <w:color w:val="000000"/>
            <w:spacing w:val="-4"/>
            <w:shd w:val="clear" w:color="auto" w:fill="FFFFFF"/>
          </w:rPr>
          <w:delText>ed</w:delText>
        </w:r>
      </w:del>
      <w:r w:rsidRPr="009F74F7">
        <w:rPr>
          <w:rFonts w:ascii="Arial" w:eastAsia="Times New Roman" w:hAnsi="Arial" w:cs="Arial"/>
          <w:color w:val="000000"/>
          <w:spacing w:val="-4"/>
          <w:shd w:val="clear" w:color="auto" w:fill="FFFFFF"/>
        </w:rPr>
        <w:t xml:space="preserve"> from outside the country, the language of </w:t>
      </w:r>
      <w:ins w:id="181" w:author="Microsoft Office User" w:date="2017-06-13T13:45:00Z">
        <w:r w:rsidR="007F3915">
          <w:rPr>
            <w:rFonts w:ascii="Arial" w:eastAsia="Times New Roman" w:hAnsi="Arial" w:cs="Arial"/>
            <w:color w:val="000000"/>
            <w:spacing w:val="-4"/>
            <w:shd w:val="clear" w:color="auto" w:fill="FFFFFF"/>
          </w:rPr>
          <w:t xml:space="preserve">the </w:t>
        </w:r>
      </w:ins>
      <w:del w:id="182" w:author="Microsoft Office User" w:date="2017-06-13T13:45:00Z">
        <w:r w:rsidRPr="009F74F7" w:rsidDel="007F3915">
          <w:rPr>
            <w:rFonts w:ascii="Arial" w:eastAsia="Times New Roman" w:hAnsi="Arial" w:cs="Arial"/>
            <w:color w:val="000000"/>
            <w:spacing w:val="-4"/>
            <w:shd w:val="clear" w:color="auto" w:fill="FFFFFF"/>
          </w:rPr>
          <w:delText xml:space="preserve">its </w:delText>
        </w:r>
      </w:del>
      <w:ins w:id="183" w:author="Microsoft Office User" w:date="2017-06-13T13:45:00Z">
        <w:r w:rsidR="007F3915">
          <w:rPr>
            <w:rFonts w:ascii="Arial" w:eastAsia="Times New Roman" w:hAnsi="Arial" w:cs="Arial"/>
            <w:color w:val="000000"/>
            <w:spacing w:val="-4"/>
            <w:shd w:val="clear" w:color="auto" w:fill="FFFFFF"/>
          </w:rPr>
          <w:t>religious spaces’</w:t>
        </w:r>
        <w:r w:rsidR="007F3915"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architecture </w:t>
      </w:r>
      <w:del w:id="184" w:author="Microsoft Office User" w:date="2017-06-13T13:45:00Z">
        <w:r w:rsidRPr="009F74F7" w:rsidDel="007F3915">
          <w:rPr>
            <w:rFonts w:ascii="Arial" w:eastAsia="Times New Roman" w:hAnsi="Arial" w:cs="Arial"/>
            <w:color w:val="000000"/>
            <w:spacing w:val="-4"/>
            <w:shd w:val="clear" w:color="auto" w:fill="FFFFFF"/>
          </w:rPr>
          <w:delText xml:space="preserve">is </w:delText>
        </w:r>
      </w:del>
      <w:ins w:id="185" w:author="Microsoft Office User" w:date="2017-06-13T13:45:00Z">
        <w:r w:rsidR="007F3915">
          <w:rPr>
            <w:rFonts w:ascii="Arial" w:eastAsia="Times New Roman" w:hAnsi="Arial" w:cs="Arial"/>
            <w:color w:val="000000"/>
            <w:spacing w:val="-4"/>
            <w:shd w:val="clear" w:color="auto" w:fill="FFFFFF"/>
          </w:rPr>
          <w:t>depicts</w:t>
        </w:r>
        <w:r w:rsidR="007F3915"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an </w:t>
      </w:r>
      <w:del w:id="186" w:author="Microsoft Office User" w:date="2017-06-13T13:46:00Z">
        <w:r w:rsidRPr="009F74F7" w:rsidDel="001E7F3A">
          <w:rPr>
            <w:rFonts w:ascii="Arial" w:eastAsia="Times New Roman" w:hAnsi="Arial" w:cs="Arial"/>
            <w:color w:val="000000"/>
            <w:spacing w:val="-4"/>
            <w:shd w:val="clear" w:color="auto" w:fill="FFFFFF"/>
          </w:rPr>
          <w:delText xml:space="preserve">assimilation </w:delText>
        </w:r>
      </w:del>
      <w:ins w:id="187" w:author="Microsoft Office User" w:date="2017-06-13T13:46:00Z">
        <w:r w:rsidR="001E7F3A">
          <w:rPr>
            <w:rFonts w:ascii="Arial" w:eastAsia="Times New Roman" w:hAnsi="Arial" w:cs="Arial"/>
            <w:color w:val="000000"/>
            <w:spacing w:val="-4"/>
            <w:shd w:val="clear" w:color="auto" w:fill="FFFFFF"/>
          </w:rPr>
          <w:t>mingling</w:t>
        </w:r>
        <w:r w:rsidR="001E7F3A"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of culture</w:t>
      </w:r>
      <w:ins w:id="188" w:author="Microsoft Office User" w:date="2017-06-13T13:46:00Z">
        <w:r w:rsidR="001E7F3A">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w:t>
      </w:r>
      <w:proofErr w:type="spellStart"/>
      <w:r w:rsidRPr="009F74F7">
        <w:rPr>
          <w:rFonts w:ascii="Arial" w:eastAsia="Times New Roman" w:hAnsi="Arial" w:cs="Arial"/>
          <w:color w:val="000000"/>
          <w:spacing w:val="-4"/>
          <w:shd w:val="clear" w:color="auto" w:fill="FFFFFF"/>
        </w:rPr>
        <w:t>Vihara</w:t>
      </w:r>
      <w:ins w:id="189" w:author="Microsoft Office User" w:date="2017-06-13T13:46:00Z">
        <w:r w:rsidR="000B0BD2">
          <w:rPr>
            <w:rFonts w:ascii="Arial" w:eastAsia="Times New Roman" w:hAnsi="Arial" w:cs="Arial"/>
            <w:color w:val="000000"/>
            <w:spacing w:val="-4"/>
            <w:shd w:val="clear" w:color="auto" w:fill="FFFFFF"/>
          </w:rPr>
          <w:t>s</w:t>
        </w:r>
      </w:ins>
      <w:proofErr w:type="spellEnd"/>
      <w:r w:rsidRPr="009F74F7">
        <w:rPr>
          <w:rFonts w:ascii="Arial" w:eastAsia="Times New Roman" w:hAnsi="Arial" w:cs="Arial"/>
          <w:color w:val="000000"/>
          <w:spacing w:val="-4"/>
          <w:shd w:val="clear" w:color="auto" w:fill="FFFFFF"/>
        </w:rPr>
        <w:t xml:space="preserve"> for Buddhist and </w:t>
      </w:r>
      <w:proofErr w:type="spellStart"/>
      <w:r w:rsidRPr="009F74F7">
        <w:rPr>
          <w:rFonts w:ascii="Arial" w:eastAsia="Times New Roman" w:hAnsi="Arial" w:cs="Arial"/>
          <w:color w:val="000000"/>
          <w:spacing w:val="-4"/>
          <w:shd w:val="clear" w:color="auto" w:fill="FFFFFF"/>
        </w:rPr>
        <w:t>Pura</w:t>
      </w:r>
      <w:ins w:id="190" w:author="Microsoft Office User" w:date="2017-06-13T13:46:00Z">
        <w:r w:rsidR="000B0BD2">
          <w:rPr>
            <w:rFonts w:ascii="Arial" w:eastAsia="Times New Roman" w:hAnsi="Arial" w:cs="Arial"/>
            <w:color w:val="000000"/>
            <w:spacing w:val="-4"/>
            <w:shd w:val="clear" w:color="auto" w:fill="FFFFFF"/>
          </w:rPr>
          <w:t>s</w:t>
        </w:r>
      </w:ins>
      <w:proofErr w:type="spellEnd"/>
      <w:r w:rsidRPr="009F74F7">
        <w:rPr>
          <w:rFonts w:ascii="Arial" w:eastAsia="Times New Roman" w:hAnsi="Arial" w:cs="Arial"/>
          <w:color w:val="000000"/>
          <w:spacing w:val="-4"/>
          <w:shd w:val="clear" w:color="auto" w:fill="FFFFFF"/>
        </w:rPr>
        <w:t xml:space="preserve"> for Hindus are </w:t>
      </w:r>
      <w:del w:id="191" w:author="Microsoft Office User" w:date="2017-06-13T13:47:00Z">
        <w:r w:rsidRPr="009F74F7" w:rsidDel="000B0BD2">
          <w:rPr>
            <w:rFonts w:ascii="Arial" w:eastAsia="Times New Roman" w:hAnsi="Arial" w:cs="Arial"/>
            <w:color w:val="000000"/>
            <w:spacing w:val="-4"/>
            <w:shd w:val="clear" w:color="auto" w:fill="FFFFFF"/>
          </w:rPr>
          <w:delText xml:space="preserve">prominent </w:delText>
        </w:r>
      </w:del>
      <w:ins w:id="192" w:author="Microsoft Office User" w:date="2017-06-13T13:47:00Z">
        <w:r w:rsidR="000B0BD2">
          <w:rPr>
            <w:rFonts w:ascii="Arial" w:eastAsia="Times New Roman" w:hAnsi="Arial" w:cs="Arial"/>
            <w:color w:val="000000"/>
            <w:spacing w:val="-4"/>
            <w:shd w:val="clear" w:color="auto" w:fill="FFFFFF"/>
          </w:rPr>
          <w:t>feature</w:t>
        </w:r>
        <w:r w:rsidR="000B0BD2" w:rsidRPr="009F74F7">
          <w:rPr>
            <w:rFonts w:ascii="Arial" w:eastAsia="Times New Roman" w:hAnsi="Arial" w:cs="Arial"/>
            <w:color w:val="000000"/>
            <w:spacing w:val="-4"/>
            <w:shd w:val="clear" w:color="auto" w:fill="FFFFFF"/>
          </w:rPr>
          <w:t xml:space="preserve"> </w:t>
        </w:r>
      </w:ins>
      <w:del w:id="193" w:author="Microsoft Office User" w:date="2017-06-13T13:47:00Z">
        <w:r w:rsidRPr="009F74F7" w:rsidDel="000B0BD2">
          <w:rPr>
            <w:rFonts w:ascii="Arial" w:eastAsia="Times New Roman" w:hAnsi="Arial" w:cs="Arial"/>
            <w:color w:val="000000"/>
            <w:spacing w:val="-4"/>
            <w:shd w:val="clear" w:color="auto" w:fill="FFFFFF"/>
          </w:rPr>
          <w:delText xml:space="preserve">with </w:delText>
        </w:r>
      </w:del>
      <w:r w:rsidRPr="009F74F7">
        <w:rPr>
          <w:rFonts w:ascii="Arial" w:eastAsia="Times New Roman" w:hAnsi="Arial" w:cs="Arial"/>
          <w:color w:val="000000"/>
          <w:spacing w:val="-4"/>
          <w:shd w:val="clear" w:color="auto" w:fill="FFFFFF"/>
        </w:rPr>
        <w:t xml:space="preserve">Sanskrit </w:t>
      </w:r>
      <w:ins w:id="194" w:author="Microsoft Office User" w:date="2017-06-13T13:47:00Z">
        <w:r w:rsidR="000B0BD2">
          <w:rPr>
            <w:rFonts w:ascii="Arial" w:eastAsia="Times New Roman" w:hAnsi="Arial" w:cs="Arial"/>
            <w:color w:val="000000"/>
            <w:spacing w:val="-4"/>
            <w:shd w:val="clear" w:color="auto" w:fill="FFFFFF"/>
          </w:rPr>
          <w:t xml:space="preserve">inscriptions and </w:t>
        </w:r>
      </w:ins>
      <w:proofErr w:type="spellStart"/>
      <w:r w:rsidRPr="009F74F7">
        <w:rPr>
          <w:rFonts w:ascii="Arial" w:eastAsia="Times New Roman" w:hAnsi="Arial" w:cs="Arial"/>
          <w:color w:val="000000"/>
          <w:spacing w:val="-4"/>
          <w:shd w:val="clear" w:color="auto" w:fill="FFFFFF"/>
        </w:rPr>
        <w:t>and</w:t>
      </w:r>
      <w:proofErr w:type="spellEnd"/>
      <w:r w:rsidRPr="009F74F7">
        <w:rPr>
          <w:rFonts w:ascii="Arial" w:eastAsia="Times New Roman" w:hAnsi="Arial" w:cs="Arial"/>
          <w:color w:val="000000"/>
          <w:spacing w:val="-4"/>
          <w:shd w:val="clear" w:color="auto" w:fill="FFFFFF"/>
        </w:rPr>
        <w:t xml:space="preserve"> South Asia</w:t>
      </w:r>
      <w:ins w:id="195" w:author="Microsoft Office User" w:date="2017-06-13T13:47:00Z">
        <w:r w:rsidR="000B0BD2">
          <w:rPr>
            <w:rFonts w:ascii="Arial" w:eastAsia="Times New Roman" w:hAnsi="Arial" w:cs="Arial"/>
            <w:color w:val="000000"/>
            <w:spacing w:val="-4"/>
            <w:shd w:val="clear" w:color="auto" w:fill="FFFFFF"/>
          </w:rPr>
          <w:t xml:space="preserve">n </w:t>
        </w:r>
      </w:ins>
      <w:del w:id="196" w:author="Microsoft Office User" w:date="2017-06-13T13:47:00Z">
        <w:r w:rsidRPr="009F74F7" w:rsidDel="000B0BD2">
          <w:rPr>
            <w:rFonts w:ascii="Arial" w:eastAsia="Times New Roman" w:hAnsi="Arial" w:cs="Arial"/>
            <w:color w:val="000000"/>
            <w:spacing w:val="-4"/>
            <w:shd w:val="clear" w:color="auto" w:fill="FFFFFF"/>
          </w:rPr>
          <w:delText xml:space="preserve"> </w:delText>
        </w:r>
      </w:del>
      <w:r w:rsidRPr="009F74F7">
        <w:rPr>
          <w:rFonts w:ascii="Arial" w:eastAsia="Times New Roman" w:hAnsi="Arial" w:cs="Arial"/>
          <w:color w:val="000000"/>
          <w:spacing w:val="-4"/>
          <w:shd w:val="clear" w:color="auto" w:fill="FFFFFF"/>
        </w:rPr>
        <w:t xml:space="preserve">style </w:t>
      </w:r>
      <w:ins w:id="197" w:author="Microsoft Office User" w:date="2017-06-13T13:47:00Z">
        <w:r w:rsidR="000B0BD2">
          <w:rPr>
            <w:rFonts w:ascii="Arial" w:eastAsia="Times New Roman" w:hAnsi="Arial" w:cs="Arial"/>
            <w:color w:val="000000"/>
            <w:spacing w:val="-4"/>
            <w:shd w:val="clear" w:color="auto" w:fill="FFFFFF"/>
          </w:rPr>
          <w:t xml:space="preserve">architecture, </w:t>
        </w:r>
      </w:ins>
      <w:r w:rsidRPr="009F74F7">
        <w:rPr>
          <w:rFonts w:ascii="Arial" w:eastAsia="Times New Roman" w:hAnsi="Arial" w:cs="Arial"/>
          <w:color w:val="000000"/>
          <w:spacing w:val="-4"/>
          <w:shd w:val="clear" w:color="auto" w:fill="FFFFFF"/>
        </w:rPr>
        <w:t xml:space="preserve">meanwhile churches </w:t>
      </w:r>
      <w:ins w:id="198" w:author="Microsoft Office User" w:date="2017-06-13T13:48:00Z">
        <w:r w:rsidR="000B0BD2">
          <w:rPr>
            <w:rFonts w:ascii="Arial" w:eastAsia="Times New Roman" w:hAnsi="Arial" w:cs="Arial"/>
            <w:color w:val="000000"/>
            <w:spacing w:val="-4"/>
            <w:shd w:val="clear" w:color="auto" w:fill="FFFFFF"/>
          </w:rPr>
          <w:t>are inscribed with</w:t>
        </w:r>
      </w:ins>
      <w:ins w:id="199" w:author="Microsoft Office User" w:date="2017-06-13T13:47:00Z">
        <w:r w:rsidR="000B0BD2">
          <w:rPr>
            <w:rFonts w:ascii="Arial" w:eastAsia="Times New Roman" w:hAnsi="Arial" w:cs="Arial"/>
            <w:color w:val="000000"/>
            <w:spacing w:val="-4"/>
            <w:shd w:val="clear" w:color="auto" w:fill="FFFFFF"/>
          </w:rPr>
          <w:t xml:space="preserve"> </w:t>
        </w:r>
      </w:ins>
      <w:del w:id="200" w:author="Microsoft Office User" w:date="2017-06-13T13:47:00Z">
        <w:r w:rsidRPr="009F74F7" w:rsidDel="000B0BD2">
          <w:rPr>
            <w:rFonts w:ascii="Arial" w:eastAsia="Times New Roman" w:hAnsi="Arial" w:cs="Arial"/>
            <w:color w:val="000000"/>
            <w:spacing w:val="-4"/>
            <w:shd w:val="clear" w:color="auto" w:fill="FFFFFF"/>
          </w:rPr>
          <w:delText xml:space="preserve">are identical with </w:delText>
        </w:r>
      </w:del>
      <w:r w:rsidRPr="009F74F7">
        <w:rPr>
          <w:rFonts w:ascii="Arial" w:eastAsia="Times New Roman" w:hAnsi="Arial" w:cs="Arial"/>
          <w:color w:val="000000"/>
          <w:spacing w:val="-4"/>
          <w:shd w:val="clear" w:color="auto" w:fill="FFFFFF"/>
        </w:rPr>
        <w:t xml:space="preserve">Latin </w:t>
      </w:r>
      <w:del w:id="201" w:author="Microsoft Office User" w:date="2017-06-13T13:48:00Z">
        <w:r w:rsidRPr="009F74F7" w:rsidDel="000B0BD2">
          <w:rPr>
            <w:rFonts w:ascii="Arial" w:eastAsia="Times New Roman" w:hAnsi="Arial" w:cs="Arial"/>
            <w:color w:val="000000"/>
            <w:spacing w:val="-4"/>
            <w:shd w:val="clear" w:color="auto" w:fill="FFFFFF"/>
          </w:rPr>
          <w:delText xml:space="preserve">language </w:delText>
        </w:r>
      </w:del>
      <w:r w:rsidRPr="009F74F7">
        <w:rPr>
          <w:rFonts w:ascii="Arial" w:eastAsia="Times New Roman" w:hAnsi="Arial" w:cs="Arial"/>
          <w:color w:val="000000"/>
          <w:spacing w:val="-4"/>
          <w:shd w:val="clear" w:color="auto" w:fill="FFFFFF"/>
        </w:rPr>
        <w:t xml:space="preserve">and </w:t>
      </w:r>
      <w:ins w:id="202" w:author="Microsoft Office User" w:date="2017-06-13T13:48:00Z">
        <w:r w:rsidR="000B0BD2">
          <w:rPr>
            <w:rFonts w:ascii="Arial" w:eastAsia="Times New Roman" w:hAnsi="Arial" w:cs="Arial"/>
            <w:color w:val="000000"/>
            <w:spacing w:val="-4"/>
            <w:shd w:val="clear" w:color="auto" w:fill="FFFFFF"/>
          </w:rPr>
          <w:t xml:space="preserve">constructed in a </w:t>
        </w:r>
      </w:ins>
      <w:del w:id="203" w:author="Microsoft Office User" w:date="2017-06-13T13:48:00Z">
        <w:r w:rsidRPr="009F74F7" w:rsidDel="000B0BD2">
          <w:rPr>
            <w:rFonts w:ascii="Arial" w:eastAsia="Times New Roman" w:hAnsi="Arial" w:cs="Arial"/>
            <w:color w:val="000000"/>
            <w:spacing w:val="-4"/>
            <w:shd w:val="clear" w:color="auto" w:fill="FFFFFF"/>
          </w:rPr>
          <w:delText xml:space="preserve">western </w:delText>
        </w:r>
      </w:del>
      <w:ins w:id="204" w:author="Microsoft Office User" w:date="2017-06-13T13:48:00Z">
        <w:r w:rsidR="000B0BD2">
          <w:rPr>
            <w:rFonts w:ascii="Arial" w:eastAsia="Times New Roman" w:hAnsi="Arial" w:cs="Arial"/>
            <w:color w:val="000000"/>
            <w:spacing w:val="-4"/>
            <w:shd w:val="clear" w:color="auto" w:fill="FFFFFF"/>
          </w:rPr>
          <w:t>European</w:t>
        </w:r>
        <w:r w:rsidR="000B0BD2" w:rsidRPr="009F74F7">
          <w:rPr>
            <w:rFonts w:ascii="Arial" w:eastAsia="Times New Roman" w:hAnsi="Arial" w:cs="Arial"/>
            <w:color w:val="000000"/>
            <w:spacing w:val="-4"/>
            <w:shd w:val="clear" w:color="auto" w:fill="FFFFFF"/>
          </w:rPr>
          <w:t xml:space="preserve"> </w:t>
        </w:r>
      </w:ins>
      <w:del w:id="205" w:author="Microsoft Office User" w:date="2017-06-13T13:48:00Z">
        <w:r w:rsidRPr="009F74F7" w:rsidDel="000B0BD2">
          <w:rPr>
            <w:rFonts w:ascii="Arial" w:eastAsia="Times New Roman" w:hAnsi="Arial" w:cs="Arial"/>
            <w:color w:val="000000"/>
            <w:spacing w:val="-4"/>
            <w:shd w:val="clear" w:color="auto" w:fill="FFFFFF"/>
          </w:rPr>
          <w:delText>culture</w:delText>
        </w:r>
      </w:del>
      <w:ins w:id="206" w:author="Microsoft Office User" w:date="2017-06-13T13:48:00Z">
        <w:r w:rsidR="000B0BD2">
          <w:rPr>
            <w:rFonts w:ascii="Arial" w:eastAsia="Times New Roman" w:hAnsi="Arial" w:cs="Arial"/>
            <w:color w:val="000000"/>
            <w:spacing w:val="-4"/>
            <w:shd w:val="clear" w:color="auto" w:fill="FFFFFF"/>
          </w:rPr>
          <w:t>architectural style</w:t>
        </w:r>
      </w:ins>
      <w:r w:rsidRPr="009F74F7">
        <w:rPr>
          <w:rFonts w:ascii="Arial" w:eastAsia="Times New Roman" w:hAnsi="Arial" w:cs="Arial"/>
          <w:color w:val="000000"/>
          <w:spacing w:val="-4"/>
          <w:shd w:val="clear" w:color="auto" w:fill="FFFFFF"/>
        </w:rPr>
        <w:t>. Confucian</w:t>
      </w:r>
      <w:del w:id="207" w:author="Microsoft Office User" w:date="2017-06-13T13:51:00Z">
        <w:r w:rsidRPr="009F74F7" w:rsidDel="002B564E">
          <w:rPr>
            <w:rFonts w:ascii="Arial" w:eastAsia="Times New Roman" w:hAnsi="Arial" w:cs="Arial"/>
            <w:color w:val="000000"/>
            <w:spacing w:val="-4"/>
            <w:shd w:val="clear" w:color="auto" w:fill="FFFFFF"/>
          </w:rPr>
          <w:delText>ism</w:delText>
        </w:r>
      </w:del>
      <w:r w:rsidRPr="009F74F7">
        <w:rPr>
          <w:rFonts w:ascii="Arial" w:eastAsia="Times New Roman" w:hAnsi="Arial" w:cs="Arial"/>
          <w:color w:val="000000"/>
          <w:spacing w:val="-4"/>
          <w:shd w:val="clear" w:color="auto" w:fill="FFFFFF"/>
        </w:rPr>
        <w:t xml:space="preserve"> temple</w:t>
      </w:r>
      <w:ins w:id="208" w:author="Microsoft Office User" w:date="2017-06-13T13:51:00Z">
        <w:r w:rsidR="002B564E">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w:t>
      </w:r>
      <w:del w:id="209" w:author="Microsoft Office User" w:date="2017-06-13T13:51:00Z">
        <w:r w:rsidRPr="009F74F7" w:rsidDel="002B564E">
          <w:rPr>
            <w:rFonts w:ascii="Arial" w:eastAsia="Times New Roman" w:hAnsi="Arial" w:cs="Arial"/>
            <w:color w:val="000000"/>
            <w:spacing w:val="-4"/>
            <w:shd w:val="clear" w:color="auto" w:fill="FFFFFF"/>
          </w:rPr>
          <w:delText>will have</w:delText>
        </w:r>
      </w:del>
      <w:ins w:id="210" w:author="Microsoft Office User" w:date="2017-06-13T13:51:00Z">
        <w:r w:rsidR="002B564E">
          <w:rPr>
            <w:rFonts w:ascii="Arial" w:eastAsia="Times New Roman" w:hAnsi="Arial" w:cs="Arial"/>
            <w:color w:val="000000"/>
            <w:spacing w:val="-4"/>
            <w:shd w:val="clear" w:color="auto" w:fill="FFFFFF"/>
          </w:rPr>
          <w:t>feature</w:t>
        </w:r>
      </w:ins>
      <w:r w:rsidRPr="009F74F7">
        <w:rPr>
          <w:rFonts w:ascii="Arial" w:eastAsia="Times New Roman" w:hAnsi="Arial" w:cs="Arial"/>
          <w:color w:val="000000"/>
          <w:spacing w:val="-4"/>
          <w:shd w:val="clear" w:color="auto" w:fill="FFFFFF"/>
        </w:rPr>
        <w:t xml:space="preserve"> Mandarin script </w:t>
      </w:r>
      <w:del w:id="211" w:author="Microsoft Office User" w:date="2017-06-13T13:51:00Z">
        <w:r w:rsidRPr="009F74F7" w:rsidDel="002B564E">
          <w:rPr>
            <w:rFonts w:ascii="Arial" w:eastAsia="Times New Roman" w:hAnsi="Arial" w:cs="Arial"/>
            <w:color w:val="000000"/>
            <w:spacing w:val="-4"/>
            <w:shd w:val="clear" w:color="auto" w:fill="FFFFFF"/>
          </w:rPr>
          <w:delText xml:space="preserve">on its built environment </w:delText>
        </w:r>
      </w:del>
      <w:r w:rsidRPr="009F74F7">
        <w:rPr>
          <w:rFonts w:ascii="Arial" w:eastAsia="Times New Roman" w:hAnsi="Arial" w:cs="Arial"/>
          <w:color w:val="000000"/>
          <w:spacing w:val="-4"/>
          <w:shd w:val="clear" w:color="auto" w:fill="FFFFFF"/>
        </w:rPr>
        <w:t>and Mosque</w:t>
      </w:r>
      <w:ins w:id="212" w:author="Microsoft Office User" w:date="2017-06-13T13:51:00Z">
        <w:r w:rsidR="002B564E">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for Muslim</w:t>
      </w:r>
      <w:ins w:id="213" w:author="Microsoft Office User" w:date="2017-06-13T13:51:00Z">
        <w:r w:rsidR="002B564E">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w:t>
      </w:r>
      <w:del w:id="214" w:author="Microsoft Office User" w:date="2017-06-13T13:51:00Z">
        <w:r w:rsidRPr="009F74F7" w:rsidDel="002B564E">
          <w:rPr>
            <w:rFonts w:ascii="Arial" w:eastAsia="Times New Roman" w:hAnsi="Arial" w:cs="Arial"/>
            <w:color w:val="000000"/>
            <w:spacing w:val="-4"/>
            <w:shd w:val="clear" w:color="auto" w:fill="FFFFFF"/>
          </w:rPr>
          <w:delText xml:space="preserve">with </w:delText>
        </w:r>
      </w:del>
      <w:r w:rsidRPr="009F74F7">
        <w:rPr>
          <w:rFonts w:ascii="Arial" w:eastAsia="Times New Roman" w:hAnsi="Arial" w:cs="Arial"/>
          <w:color w:val="000000"/>
          <w:spacing w:val="-4"/>
          <w:shd w:val="clear" w:color="auto" w:fill="FFFFFF"/>
        </w:rPr>
        <w:t xml:space="preserve">Arabic </w:t>
      </w:r>
      <w:del w:id="215" w:author="Microsoft Office User" w:date="2017-06-13T13:51:00Z">
        <w:r w:rsidRPr="009F74F7" w:rsidDel="002B564E">
          <w:rPr>
            <w:rFonts w:ascii="Arial" w:eastAsia="Times New Roman" w:hAnsi="Arial" w:cs="Arial"/>
            <w:color w:val="000000"/>
            <w:spacing w:val="-4"/>
            <w:shd w:val="clear" w:color="auto" w:fill="FFFFFF"/>
          </w:rPr>
          <w:delText xml:space="preserve">letters </w:delText>
        </w:r>
      </w:del>
      <w:ins w:id="216" w:author="Microsoft Office User" w:date="2017-06-13T13:51:00Z">
        <w:r w:rsidR="002B564E">
          <w:rPr>
            <w:rFonts w:ascii="Arial" w:eastAsia="Times New Roman" w:hAnsi="Arial" w:cs="Arial"/>
            <w:color w:val="000000"/>
            <w:spacing w:val="-4"/>
            <w:shd w:val="clear" w:color="auto" w:fill="FFFFFF"/>
          </w:rPr>
          <w:t>script.</w:t>
        </w:r>
      </w:ins>
      <w:del w:id="217" w:author="Microsoft Office User" w:date="2017-06-13T13:51:00Z">
        <w:r w:rsidRPr="009F74F7" w:rsidDel="002B564E">
          <w:rPr>
            <w:rFonts w:ascii="Arial" w:eastAsia="Times New Roman" w:hAnsi="Arial" w:cs="Arial"/>
            <w:color w:val="000000"/>
            <w:spacing w:val="-4"/>
            <w:shd w:val="clear" w:color="auto" w:fill="FFFFFF"/>
          </w:rPr>
          <w:delText>and slightly middle-eastern form of space. </w:delText>
        </w:r>
      </w:del>
      <w:r w:rsidRPr="009F74F7">
        <w:rPr>
          <w:rFonts w:ascii="Arial" w:eastAsia="Times New Roman" w:hAnsi="Arial" w:cs="Arial"/>
          <w:color w:val="000000"/>
          <w:spacing w:val="-4"/>
        </w:rPr>
        <w:br/>
      </w:r>
    </w:p>
    <w:p w14:paraId="5019F02B" w14:textId="77777777" w:rsidR="009F74F7" w:rsidRPr="009F74F7" w:rsidRDefault="009F74F7" w:rsidP="009F74F7">
      <w:pPr>
        <w:shd w:val="clear" w:color="auto" w:fill="FFFFFF"/>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264986F7" wp14:editId="6DCB746A">
                <wp:extent cx="9751060" cy="4290060"/>
                <wp:effectExtent l="0" t="0" r="0" b="0"/>
                <wp:docPr id="4" name="Rectangle 4" descr="img/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9F720" id="Rectangle 4" o:spid="_x0000_s1026" alt="img/a.jpg" style="width:76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" filled="f" stroked="f">
                <o:lock v:ext="edit" aspectratio="t"/>
                <w10:anchorlock/>
              </v:rect>
            </w:pict>
          </mc:Fallback>
        </mc:AlternateContent>
      </w:r>
      <w:r w:rsidRPr="009F74F7">
        <w:rPr>
          <w:rFonts w:ascii="Zapf Dingbats" w:eastAsia="Zapf Dingbats" w:hAnsi="Zapf Dingbats" w:cs="Zapf Dingbats"/>
          <w:color w:val="000000"/>
          <w:spacing w:val="-4"/>
        </w:rPr>
        <w:t>❮</w:t>
      </w:r>
      <w:r w:rsidRPr="009F74F7">
        <w:rPr>
          <w:rFonts w:ascii="Arial" w:eastAsia="Times New Roman" w:hAnsi="Arial" w:cs="Arial"/>
          <w:color w:val="000000"/>
          <w:spacing w:val="-4"/>
        </w:rPr>
        <w:t> </w:t>
      </w:r>
      <w:r w:rsidRPr="009F74F7">
        <w:rPr>
          <w:rFonts w:ascii="Zapf Dingbats" w:eastAsia="Zapf Dingbats" w:hAnsi="Zapf Dingbats" w:cs="Zapf Dingbats"/>
          <w:color w:val="000000"/>
          <w:spacing w:val="-4"/>
        </w:rPr>
        <w:t>❯</w:t>
      </w:r>
    </w:p>
    <w:p w14:paraId="0E1F8761" w14:textId="75B02FB5"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Religious space</w:t>
      </w:r>
      <w:ins w:id="218" w:author="Microsoft Office User" w:date="2017-06-13T13:54:00Z">
        <w:r w:rsidR="00645A0F">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are not</w:t>
      </w:r>
      <w:ins w:id="219" w:author="Microsoft Office User" w:date="2017-06-13T13:52:00Z">
        <w:r w:rsidR="00ED5BEC">
          <w:rPr>
            <w:rFonts w:ascii="Arial" w:eastAsia="Times New Roman" w:hAnsi="Arial" w:cs="Arial"/>
            <w:color w:val="000000"/>
            <w:spacing w:val="-4"/>
            <w:shd w:val="clear" w:color="auto" w:fill="FFFFFF"/>
          </w:rPr>
          <w:t xml:space="preserve"> </w:t>
        </w:r>
      </w:ins>
      <w:del w:id="220" w:author="Microsoft Office User" w:date="2017-06-13T13:52:00Z">
        <w:r w:rsidRPr="009F74F7" w:rsidDel="00ED5BEC">
          <w:rPr>
            <w:rFonts w:ascii="Arial" w:eastAsia="Times New Roman" w:hAnsi="Arial" w:cs="Arial"/>
            <w:color w:val="000000"/>
            <w:spacing w:val="-4"/>
            <w:shd w:val="clear" w:color="auto" w:fill="FFFFFF"/>
          </w:rPr>
          <w:delText xml:space="preserve"> a </w:delText>
        </w:r>
      </w:del>
      <w:r w:rsidRPr="009F74F7">
        <w:rPr>
          <w:rFonts w:ascii="Arial" w:eastAsia="Times New Roman" w:hAnsi="Arial" w:cs="Arial"/>
          <w:color w:val="000000"/>
          <w:spacing w:val="-4"/>
          <w:shd w:val="clear" w:color="auto" w:fill="FFFFFF"/>
        </w:rPr>
        <w:t>free space</w:t>
      </w:r>
      <w:ins w:id="221" w:author="Microsoft Office User" w:date="2017-06-13T13:52:00Z">
        <w:r w:rsidR="00ED5BEC">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even though most of it is open to public. There are boundaries between spaces, a</w:t>
      </w:r>
      <w:ins w:id="222" w:author="Microsoft Office User" w:date="2017-06-13T13:53:00Z">
        <w:r w:rsidR="00EC0676">
          <w:rPr>
            <w:rFonts w:ascii="Arial" w:eastAsia="Times New Roman" w:hAnsi="Arial" w:cs="Arial"/>
            <w:color w:val="000000"/>
            <w:spacing w:val="-4"/>
            <w:shd w:val="clear" w:color="auto" w:fill="FFFFFF"/>
          </w:rPr>
          <w:t>nd</w:t>
        </w:r>
      </w:ins>
      <w:r w:rsidRPr="009F74F7">
        <w:rPr>
          <w:rFonts w:ascii="Arial" w:eastAsia="Times New Roman" w:hAnsi="Arial" w:cs="Arial"/>
          <w:color w:val="000000"/>
          <w:spacing w:val="-4"/>
          <w:shd w:val="clear" w:color="auto" w:fill="FFFFFF"/>
        </w:rPr>
        <w:t xml:space="preserve"> hierarch</w:t>
      </w:r>
      <w:ins w:id="223" w:author="Microsoft Office User" w:date="2017-06-13T13:53:00Z">
        <w:r w:rsidR="00EC0676">
          <w:rPr>
            <w:rFonts w:ascii="Arial" w:eastAsia="Times New Roman" w:hAnsi="Arial" w:cs="Arial"/>
            <w:color w:val="000000"/>
            <w:spacing w:val="-4"/>
            <w:shd w:val="clear" w:color="auto" w:fill="FFFFFF"/>
          </w:rPr>
          <w:t>ies</w:t>
        </w:r>
      </w:ins>
      <w:del w:id="224" w:author="Microsoft Office User" w:date="2017-06-13T13:53:00Z">
        <w:r w:rsidRPr="009F74F7" w:rsidDel="00EC0676">
          <w:rPr>
            <w:rFonts w:ascii="Arial" w:eastAsia="Times New Roman" w:hAnsi="Arial" w:cs="Arial"/>
            <w:color w:val="000000"/>
            <w:spacing w:val="-4"/>
            <w:shd w:val="clear" w:color="auto" w:fill="FFFFFF"/>
          </w:rPr>
          <w:delText>y</w:delText>
        </w:r>
      </w:del>
      <w:r w:rsidRPr="009F74F7">
        <w:rPr>
          <w:rFonts w:ascii="Arial" w:eastAsia="Times New Roman" w:hAnsi="Arial" w:cs="Arial"/>
          <w:color w:val="000000"/>
          <w:spacing w:val="-4"/>
          <w:shd w:val="clear" w:color="auto" w:fill="FFFFFF"/>
        </w:rPr>
        <w:t xml:space="preserve"> within </w:t>
      </w:r>
      <w:del w:id="225" w:author="Microsoft Office User" w:date="2017-06-13T13:53:00Z">
        <w:r w:rsidRPr="009F74F7" w:rsidDel="00EC0676">
          <w:rPr>
            <w:rFonts w:ascii="Arial" w:eastAsia="Times New Roman" w:hAnsi="Arial" w:cs="Arial"/>
            <w:color w:val="000000"/>
            <w:spacing w:val="-4"/>
            <w:shd w:val="clear" w:color="auto" w:fill="FFFFFF"/>
          </w:rPr>
          <w:delText>different level of comfort zone by its believers</w:delText>
        </w:r>
      </w:del>
      <w:ins w:id="226" w:author="Microsoft Office User" w:date="2017-06-13T13:53:00Z">
        <w:r w:rsidR="00EC0676">
          <w:rPr>
            <w:rFonts w:ascii="Arial" w:eastAsia="Times New Roman" w:hAnsi="Arial" w:cs="Arial"/>
            <w:color w:val="000000"/>
            <w:spacing w:val="-4"/>
            <w:shd w:val="clear" w:color="auto" w:fill="FFFFFF"/>
          </w:rPr>
          <w:t>them</w:t>
        </w:r>
      </w:ins>
      <w:r w:rsidRPr="009F74F7">
        <w:rPr>
          <w:rFonts w:ascii="Arial" w:eastAsia="Times New Roman" w:hAnsi="Arial" w:cs="Arial"/>
          <w:color w:val="000000"/>
          <w:spacing w:val="-4"/>
          <w:shd w:val="clear" w:color="auto" w:fill="FFFFFF"/>
        </w:rPr>
        <w:t xml:space="preserve">. </w:t>
      </w:r>
      <w:del w:id="227" w:author="Microsoft Office User" w:date="2017-06-13T13:53:00Z">
        <w:r w:rsidRPr="009F74F7" w:rsidDel="00EC0676">
          <w:rPr>
            <w:rFonts w:ascii="Arial" w:eastAsia="Times New Roman" w:hAnsi="Arial" w:cs="Arial"/>
            <w:color w:val="000000"/>
            <w:spacing w:val="-4"/>
            <w:shd w:val="clear" w:color="auto" w:fill="FFFFFF"/>
          </w:rPr>
          <w:delText>Although</w:delText>
        </w:r>
      </w:del>
      <w:ins w:id="228" w:author="Microsoft Office User" w:date="2017-06-13T13:53:00Z">
        <w:r w:rsidR="00EC0676">
          <w:rPr>
            <w:rFonts w:ascii="Arial" w:eastAsia="Times New Roman" w:hAnsi="Arial" w:cs="Arial"/>
            <w:color w:val="000000"/>
            <w:spacing w:val="-4"/>
            <w:shd w:val="clear" w:color="auto" w:fill="FFFFFF"/>
          </w:rPr>
          <w:t>The</w:t>
        </w:r>
      </w:ins>
      <w:del w:id="229" w:author="Microsoft Office User" w:date="2017-06-13T13:53:00Z">
        <w:r w:rsidRPr="009F74F7" w:rsidDel="00EC0676">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Indonesian government </w:t>
      </w:r>
      <w:ins w:id="230" w:author="Microsoft Office User" w:date="2017-06-13T13:53:00Z">
        <w:r w:rsidR="00EC0676">
          <w:rPr>
            <w:rFonts w:ascii="Arial" w:eastAsia="Times New Roman" w:hAnsi="Arial" w:cs="Arial"/>
            <w:color w:val="000000"/>
            <w:spacing w:val="-4"/>
            <w:shd w:val="clear" w:color="auto" w:fill="FFFFFF"/>
          </w:rPr>
          <w:t xml:space="preserve">has </w:t>
        </w:r>
      </w:ins>
      <w:r w:rsidRPr="009F74F7">
        <w:rPr>
          <w:rFonts w:ascii="Arial" w:eastAsia="Times New Roman" w:hAnsi="Arial" w:cs="Arial"/>
          <w:color w:val="000000"/>
          <w:spacing w:val="-4"/>
          <w:shd w:val="clear" w:color="auto" w:fill="FFFFFF"/>
        </w:rPr>
        <w:t>made all of the celebrations of these six religion</w:t>
      </w:r>
      <w:ins w:id="231" w:author="Microsoft Office User" w:date="2017-06-13T13:53:00Z">
        <w:r w:rsidR="00EC0676">
          <w:rPr>
            <w:rFonts w:ascii="Arial" w:eastAsia="Times New Roman" w:hAnsi="Arial" w:cs="Arial"/>
            <w:color w:val="000000"/>
            <w:spacing w:val="-4"/>
            <w:shd w:val="clear" w:color="auto" w:fill="FFFFFF"/>
          </w:rPr>
          <w:t>s</w:t>
        </w:r>
      </w:ins>
      <w:del w:id="232" w:author="Microsoft Office User" w:date="2017-06-13T13:53:00Z">
        <w:r w:rsidRPr="009F74F7" w:rsidDel="00EC0676">
          <w:rPr>
            <w:rFonts w:ascii="Arial" w:eastAsia="Times New Roman" w:hAnsi="Arial" w:cs="Arial"/>
            <w:color w:val="000000"/>
            <w:spacing w:val="-4"/>
            <w:shd w:val="clear" w:color="auto" w:fill="FFFFFF"/>
          </w:rPr>
          <w:delText xml:space="preserve"> as</w:delText>
        </w:r>
      </w:del>
      <w:r w:rsidRPr="009F74F7">
        <w:rPr>
          <w:rFonts w:ascii="Arial" w:eastAsia="Times New Roman" w:hAnsi="Arial" w:cs="Arial"/>
          <w:color w:val="000000"/>
          <w:spacing w:val="-4"/>
          <w:shd w:val="clear" w:color="auto" w:fill="FFFFFF"/>
        </w:rPr>
        <w:t xml:space="preserve"> national holidays </w:t>
      </w:r>
      <w:ins w:id="233" w:author="Microsoft Office User" w:date="2017-06-13T13:54:00Z">
        <w:r w:rsidR="00A34518">
          <w:rPr>
            <w:rFonts w:ascii="Arial" w:eastAsia="Times New Roman" w:hAnsi="Arial" w:cs="Arial"/>
            <w:color w:val="000000"/>
            <w:spacing w:val="-4"/>
            <w:shd w:val="clear" w:color="auto" w:fill="FFFFFF"/>
          </w:rPr>
          <w:t xml:space="preserve">so </w:t>
        </w:r>
      </w:ins>
      <w:r w:rsidRPr="009F74F7">
        <w:rPr>
          <w:rFonts w:ascii="Arial" w:eastAsia="Times New Roman" w:hAnsi="Arial" w:cs="Arial"/>
          <w:color w:val="000000"/>
          <w:spacing w:val="-4"/>
          <w:shd w:val="clear" w:color="auto" w:fill="FFFFFF"/>
        </w:rPr>
        <w:t xml:space="preserve">that Indonesian people will continue to respect </w:t>
      </w:r>
      <w:del w:id="234" w:author="Microsoft Office User" w:date="2017-06-13T13:54:00Z">
        <w:r w:rsidRPr="009F74F7" w:rsidDel="00645A0F">
          <w:rPr>
            <w:rFonts w:ascii="Arial" w:eastAsia="Times New Roman" w:hAnsi="Arial" w:cs="Arial"/>
            <w:color w:val="000000"/>
            <w:spacing w:val="-4"/>
            <w:shd w:val="clear" w:color="auto" w:fill="FFFFFF"/>
          </w:rPr>
          <w:delText xml:space="preserve">others </w:delText>
        </w:r>
      </w:del>
      <w:ins w:id="235" w:author="Microsoft Office User" w:date="2017-06-13T13:54:00Z">
        <w:r w:rsidR="00645A0F">
          <w:rPr>
            <w:rFonts w:ascii="Arial" w:eastAsia="Times New Roman" w:hAnsi="Arial" w:cs="Arial"/>
            <w:color w:val="000000"/>
            <w:spacing w:val="-4"/>
            <w:shd w:val="clear" w:color="auto" w:fill="FFFFFF"/>
          </w:rPr>
          <w:t>each other’s’</w:t>
        </w:r>
        <w:r w:rsidR="00645A0F"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religion</w:t>
      </w:r>
      <w:ins w:id="236" w:author="Microsoft Office User" w:date="2017-06-13T13:54:00Z">
        <w:r w:rsidR="00645A0F">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p>
    <w:p w14:paraId="6A993AF9"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313DF9AD" wp14:editId="31A01C5E">
                <wp:extent cx="7802245" cy="1905635"/>
                <wp:effectExtent l="0" t="0" r="0" b="0"/>
                <wp:docPr id="3" name="Rectangle 3" descr="img/holida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2245"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78F6D" id="Rectangle 3" o:spid="_x0000_s1026" alt="img/holiday.png" style="width:614.3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" filled="f" stroked="f">
                <o:lock v:ext="edit" aspectratio="t"/>
                <w10:anchorlock/>
              </v:rect>
            </w:pict>
          </mc:Fallback>
        </mc:AlternateContent>
      </w:r>
    </w:p>
    <w:p w14:paraId="13785F24" w14:textId="03231ECE"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Outside the identity of a devotee, Indonesians interact through other spaces such as food bazaar</w:t>
      </w:r>
      <w:ins w:id="237" w:author="Microsoft Office User" w:date="2017-06-13T13:54:00Z">
        <w:r w:rsidR="00645A0F">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and Independence Day activities.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rPr>
        <w:br/>
      </w:r>
    </w:p>
    <w:p w14:paraId="0BE6A526" w14:textId="77777777" w:rsidR="009F74F7" w:rsidRPr="009F74F7" w:rsidRDefault="009F74F7" w:rsidP="009F74F7">
      <w:pPr>
        <w:shd w:val="clear" w:color="auto" w:fill="FFFFFF"/>
        <w:spacing w:before="150" w:after="150"/>
        <w:outlineLvl w:val="4"/>
        <w:rPr>
          <w:rFonts w:ascii="Arial" w:eastAsia="Times New Roman" w:hAnsi="Arial" w:cs="Arial"/>
          <w:b/>
          <w:bCs/>
          <w:color w:val="000000"/>
          <w:spacing w:val="-4"/>
          <w:sz w:val="33"/>
          <w:szCs w:val="33"/>
        </w:rPr>
      </w:pPr>
      <w:r w:rsidRPr="009F74F7">
        <w:rPr>
          <w:rFonts w:ascii="Arial" w:eastAsia="Times New Roman" w:hAnsi="Arial" w:cs="Arial"/>
          <w:b/>
          <w:bCs/>
          <w:color w:val="000000"/>
          <w:spacing w:val="-4"/>
          <w:sz w:val="33"/>
          <w:szCs w:val="33"/>
        </w:rPr>
        <w:t>Indonesians in New York City: A Sense of Unity</w:t>
      </w:r>
    </w:p>
    <w:p w14:paraId="2A5A57B5"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666D16AA" wp14:editId="020B73C5">
                <wp:extent cx="9751060" cy="1905635"/>
                <wp:effectExtent l="0" t="0" r="0" b="0"/>
                <wp:docPr id="2" name="Rectangle 2" descr="img/NY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30297" id="Rectangle 2" o:spid="_x0000_s1026" alt="img/NYC.png" style="width:767.8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" filled="f" stroked="f">
                <o:lock v:ext="edit" aspectratio="t"/>
                <w10:anchorlock/>
              </v:rect>
            </w:pict>
          </mc:Fallback>
        </mc:AlternateContent>
      </w:r>
    </w:p>
    <w:p w14:paraId="66E3775E" w14:textId="77777777" w:rsidR="009F74F7" w:rsidRPr="009F74F7" w:rsidRDefault="009F74F7" w:rsidP="009F74F7">
      <w:pPr>
        <w:shd w:val="clear" w:color="auto" w:fill="FFFFFF"/>
        <w:jc w:val="center"/>
        <w:rPr>
          <w:rFonts w:ascii="Arial" w:eastAsia="Times New Roman" w:hAnsi="Arial" w:cs="Arial"/>
          <w:color w:val="000000"/>
          <w:spacing w:val="-4"/>
        </w:rPr>
      </w:pPr>
      <w:r w:rsidRPr="009F74F7">
        <w:rPr>
          <w:rFonts w:ascii="Arial" w:eastAsia="Times New Roman" w:hAnsi="Arial" w:cs="Arial"/>
          <w:noProof/>
          <w:color w:val="000000"/>
          <w:spacing w:val="-4"/>
        </w:rPr>
        <mc:AlternateContent>
          <mc:Choice Requires="wps">
            <w:drawing>
              <wp:inline distT="0" distB="0" distL="0" distR="0" wp14:anchorId="0C64F149" wp14:editId="17893126">
                <wp:extent cx="9751060" cy="1905635"/>
                <wp:effectExtent l="0" t="0" r="0" b="0"/>
                <wp:docPr id="1" name="Rectangle 1" descr="img/SE_asi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1A721" id="Rectangle 1" o:spid="_x0000_s1026" alt="img/SE_asian.png" style="width:767.8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" filled="f" stroked="f">
                <o:lock v:ext="edit" aspectratio="t"/>
                <w10:anchorlock/>
              </v:rect>
            </w:pict>
          </mc:Fallback>
        </mc:AlternateContent>
      </w:r>
    </w:p>
    <w:p w14:paraId="3F674F54" w14:textId="7CC22CE2"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rPr>
        <w:br/>
      </w:r>
      <w:del w:id="238" w:author="Microsoft Office User" w:date="2017-06-13T13:55:00Z">
        <w:r w:rsidRPr="009F74F7" w:rsidDel="00645A0F">
          <w:rPr>
            <w:rFonts w:ascii="Arial" w:eastAsia="Times New Roman" w:hAnsi="Arial" w:cs="Arial"/>
            <w:color w:val="000000"/>
            <w:spacing w:val="-4"/>
          </w:rPr>
          <w:br/>
        </w:r>
        <w:r w:rsidRPr="009F74F7" w:rsidDel="00645A0F">
          <w:rPr>
            <w:rFonts w:ascii="Arial" w:eastAsia="Times New Roman" w:hAnsi="Arial" w:cs="Arial"/>
            <w:color w:val="000000"/>
            <w:spacing w:val="-4"/>
            <w:shd w:val="clear" w:color="auto" w:fill="FFFFFF"/>
          </w:rPr>
          <w:delText xml:space="preserve">Indonesians in New York City are mostly lived in Elmhurst Area, within the Asian and Southeast Asian neighborhood. The population of Indonesians is relatively small compared to the other countries inhabiting in Queens, therefore the community became tighter. </w:delText>
        </w:r>
      </w:del>
      <w:r w:rsidRPr="009F74F7">
        <w:rPr>
          <w:rFonts w:ascii="Arial" w:eastAsia="Times New Roman" w:hAnsi="Arial" w:cs="Arial"/>
          <w:color w:val="000000"/>
          <w:spacing w:val="-4"/>
          <w:shd w:val="clear" w:color="auto" w:fill="FFFFFF"/>
        </w:rPr>
        <w:t>Indonesians in New York call</w:t>
      </w:r>
      <w:del w:id="239" w:author="Microsoft Office User" w:date="2017-06-13T13:55:00Z">
        <w:r w:rsidRPr="009F74F7" w:rsidDel="00645A0F">
          <w:rPr>
            <w:rFonts w:ascii="Arial" w:eastAsia="Times New Roman" w:hAnsi="Arial" w:cs="Arial"/>
            <w:color w:val="000000"/>
            <w:spacing w:val="-4"/>
            <w:shd w:val="clear" w:color="auto" w:fill="FFFFFF"/>
          </w:rPr>
          <w:delText>ed</w:delText>
        </w:r>
      </w:del>
      <w:r w:rsidRPr="009F74F7">
        <w:rPr>
          <w:rFonts w:ascii="Arial" w:eastAsia="Times New Roman" w:hAnsi="Arial" w:cs="Arial"/>
          <w:color w:val="000000"/>
          <w:spacing w:val="-4"/>
          <w:shd w:val="clear" w:color="auto" w:fill="FFFFFF"/>
        </w:rPr>
        <w:t xml:space="preserve"> Elmhurst</w:t>
      </w:r>
      <w:del w:id="240" w:author="Microsoft Office User" w:date="2017-06-13T13:55:00Z">
        <w:r w:rsidRPr="009F74F7" w:rsidDel="00645A0F">
          <w:rPr>
            <w:rFonts w:ascii="Arial" w:eastAsia="Times New Roman" w:hAnsi="Arial" w:cs="Arial"/>
            <w:color w:val="000000"/>
            <w:spacing w:val="-4"/>
            <w:shd w:val="clear" w:color="auto" w:fill="FFFFFF"/>
          </w:rPr>
          <w:delText xml:space="preserve"> as</w:delText>
        </w:r>
      </w:del>
      <w:r w:rsidRPr="009F74F7">
        <w:rPr>
          <w:rFonts w:ascii="Arial" w:eastAsia="Times New Roman" w:hAnsi="Arial" w:cs="Arial"/>
          <w:color w:val="000000"/>
          <w:spacing w:val="-4"/>
          <w:shd w:val="clear" w:color="auto" w:fill="FFFFFF"/>
        </w:rPr>
        <w:t> </w:t>
      </w:r>
      <w:r w:rsidRPr="009F74F7">
        <w:rPr>
          <w:rFonts w:ascii="Arial" w:eastAsia="Times New Roman" w:hAnsi="Arial" w:cs="Arial"/>
          <w:i/>
          <w:iCs/>
          <w:color w:val="000000"/>
          <w:spacing w:val="-4"/>
          <w:shd w:val="clear" w:color="auto" w:fill="FFFFFF"/>
        </w:rPr>
        <w:t>‘</w:t>
      </w:r>
      <w:proofErr w:type="spellStart"/>
      <w:r w:rsidRPr="009F74F7">
        <w:rPr>
          <w:rFonts w:ascii="Arial" w:eastAsia="Times New Roman" w:hAnsi="Arial" w:cs="Arial"/>
          <w:i/>
          <w:iCs/>
          <w:color w:val="000000"/>
          <w:spacing w:val="-4"/>
          <w:shd w:val="clear" w:color="auto" w:fill="FFFFFF"/>
        </w:rPr>
        <w:t>kampung</w:t>
      </w:r>
      <w:proofErr w:type="spellEnd"/>
      <w:r w:rsidRPr="009F74F7">
        <w:rPr>
          <w:rFonts w:ascii="Arial" w:eastAsia="Times New Roman" w:hAnsi="Arial" w:cs="Arial"/>
          <w:i/>
          <w:iCs/>
          <w:color w:val="000000"/>
          <w:spacing w:val="-4"/>
          <w:shd w:val="clear" w:color="auto" w:fill="FFFFFF"/>
        </w:rPr>
        <w:t xml:space="preserve"> Indonesia’ </w:t>
      </w:r>
      <w:r w:rsidRPr="009F74F7">
        <w:rPr>
          <w:rFonts w:ascii="Arial" w:eastAsia="Times New Roman" w:hAnsi="Arial" w:cs="Arial"/>
          <w:color w:val="000000"/>
          <w:spacing w:val="-4"/>
          <w:shd w:val="clear" w:color="auto" w:fill="FFFFFF"/>
        </w:rPr>
        <w:t>or Indonesian village</w:t>
      </w:r>
      <w:ins w:id="241" w:author="Microsoft Office User" w:date="2017-06-13T13:56:00Z">
        <w:r w:rsidR="00645A0F">
          <w:rPr>
            <w:rFonts w:ascii="Arial" w:eastAsia="Times New Roman" w:hAnsi="Arial" w:cs="Arial"/>
            <w:color w:val="000000"/>
            <w:spacing w:val="-4"/>
            <w:shd w:val="clear" w:color="auto" w:fill="FFFFFF"/>
          </w:rPr>
          <w:t>.</w:t>
        </w:r>
      </w:ins>
      <w:del w:id="242" w:author="Microsoft Office User" w:date="2017-06-13T13:56:00Z">
        <w:r w:rsidRPr="009F74F7" w:rsidDel="00645A0F">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w:t>
      </w:r>
      <w:del w:id="243" w:author="Microsoft Office User" w:date="2017-06-13T13:56:00Z">
        <w:r w:rsidRPr="009F74F7" w:rsidDel="00645A0F">
          <w:rPr>
            <w:rFonts w:ascii="Arial" w:eastAsia="Times New Roman" w:hAnsi="Arial" w:cs="Arial"/>
            <w:color w:val="000000"/>
            <w:spacing w:val="-4"/>
            <w:shd w:val="clear" w:color="auto" w:fill="FFFFFF"/>
          </w:rPr>
          <w:delText>tha</w:delText>
        </w:r>
      </w:del>
      <w:ins w:id="244" w:author="Microsoft Office User" w:date="2017-06-13T13:56:00Z">
        <w:r w:rsidR="00645A0F">
          <w:rPr>
            <w:rFonts w:ascii="Arial" w:eastAsia="Times New Roman" w:hAnsi="Arial" w:cs="Arial"/>
            <w:color w:val="000000"/>
            <w:spacing w:val="-4"/>
            <w:shd w:val="clear" w:color="auto" w:fill="FFFFFF"/>
          </w:rPr>
          <w:t>T</w:t>
        </w:r>
      </w:ins>
      <w:del w:id="245" w:author="Microsoft Office User" w:date="2017-06-13T13:56:00Z">
        <w:r w:rsidRPr="009F74F7" w:rsidDel="00645A0F">
          <w:rPr>
            <w:rFonts w:ascii="Arial" w:eastAsia="Times New Roman" w:hAnsi="Arial" w:cs="Arial"/>
            <w:color w:val="000000"/>
            <w:spacing w:val="-4"/>
            <w:shd w:val="clear" w:color="auto" w:fill="FFFFFF"/>
          </w:rPr>
          <w:delText>t t</w:delText>
        </w:r>
      </w:del>
      <w:r w:rsidRPr="009F74F7">
        <w:rPr>
          <w:rFonts w:ascii="Arial" w:eastAsia="Times New Roman" w:hAnsi="Arial" w:cs="Arial"/>
          <w:color w:val="000000"/>
          <w:spacing w:val="-4"/>
          <w:shd w:val="clear" w:color="auto" w:fill="FFFFFF"/>
        </w:rPr>
        <w:t>he feeling of being in New York slightly diminishe</w:t>
      </w:r>
      <w:ins w:id="246" w:author="Microsoft Office User" w:date="2017-06-13T13:56:00Z">
        <w:r w:rsidR="00645A0F">
          <w:rPr>
            <w:rFonts w:ascii="Arial" w:eastAsia="Times New Roman" w:hAnsi="Arial" w:cs="Arial"/>
            <w:color w:val="000000"/>
            <w:spacing w:val="-4"/>
            <w:shd w:val="clear" w:color="auto" w:fill="FFFFFF"/>
          </w:rPr>
          <w:t>s</w:t>
        </w:r>
      </w:ins>
      <w:del w:id="247" w:author="Microsoft Office User" w:date="2017-06-13T13:56:00Z">
        <w:r w:rsidRPr="009F74F7" w:rsidDel="00645A0F">
          <w:rPr>
            <w:rFonts w:ascii="Arial" w:eastAsia="Times New Roman" w:hAnsi="Arial" w:cs="Arial"/>
            <w:color w:val="000000"/>
            <w:spacing w:val="-4"/>
            <w:shd w:val="clear" w:color="auto" w:fill="FFFFFF"/>
          </w:rPr>
          <w:delText>d</w:delText>
        </w:r>
      </w:del>
      <w:r w:rsidRPr="009F74F7">
        <w:rPr>
          <w:rFonts w:ascii="Arial" w:eastAsia="Times New Roman" w:hAnsi="Arial" w:cs="Arial"/>
          <w:color w:val="000000"/>
          <w:spacing w:val="-4"/>
          <w:shd w:val="clear" w:color="auto" w:fill="FFFFFF"/>
        </w:rPr>
        <w:t xml:space="preserve"> as people talk</w:t>
      </w:r>
      <w:del w:id="248" w:author="Microsoft Office User" w:date="2017-06-13T13:56:00Z">
        <w:r w:rsidRPr="009F74F7" w:rsidDel="00645A0F">
          <w:rPr>
            <w:rFonts w:ascii="Arial" w:eastAsia="Times New Roman" w:hAnsi="Arial" w:cs="Arial"/>
            <w:color w:val="000000"/>
            <w:spacing w:val="-4"/>
            <w:shd w:val="clear" w:color="auto" w:fill="FFFFFF"/>
          </w:rPr>
          <w:delText>ed</w:delText>
        </w:r>
      </w:del>
      <w:r w:rsidRPr="009F74F7">
        <w:rPr>
          <w:rFonts w:ascii="Arial" w:eastAsia="Times New Roman" w:hAnsi="Arial" w:cs="Arial"/>
          <w:color w:val="000000"/>
          <w:spacing w:val="-4"/>
          <w:shd w:val="clear" w:color="auto" w:fill="FFFFFF"/>
        </w:rPr>
        <w:t xml:space="preserve"> in Bahasa Indonesia or their own dialect, purchase Indonesian foods and groceries or even pray together.</w:t>
      </w:r>
    </w:p>
    <w:p w14:paraId="795B1EDB" w14:textId="77777777" w:rsidR="009F74F7" w:rsidRPr="009F74F7" w:rsidRDefault="009F74F7" w:rsidP="009F74F7">
      <w:pPr>
        <w:shd w:val="clear" w:color="auto" w:fill="FFFFFF"/>
        <w:rPr>
          <w:rFonts w:ascii="Arial" w:eastAsia="Times New Roman" w:hAnsi="Arial" w:cs="Arial"/>
          <w:color w:val="000000"/>
          <w:spacing w:val="-4"/>
          <w:sz w:val="26"/>
          <w:szCs w:val="26"/>
        </w:rPr>
      </w:pPr>
      <w:r w:rsidRPr="009F74F7">
        <w:rPr>
          <w:rFonts w:ascii="Arial" w:eastAsia="Times New Roman" w:hAnsi="Arial" w:cs="Arial"/>
          <w:color w:val="000000"/>
          <w:spacing w:val="-4"/>
          <w:sz w:val="26"/>
          <w:szCs w:val="26"/>
        </w:rPr>
        <w:t>“Even where citizenship has been granted, immigrants are expected to integrate as quickly as possible, and this usually includes the obligation to learn a new language, often under trying circumstances that make few allowances for the learning difficulties they may actually face.” - (Wee, 2010)</w:t>
      </w:r>
    </w:p>
    <w:p w14:paraId="37BBB37E" w14:textId="7F1F0950" w:rsidR="009F74F7" w:rsidRPr="009F74F7" w:rsidRDefault="009F74F7" w:rsidP="009F74F7">
      <w:pPr>
        <w:rPr>
          <w:rFonts w:ascii="Times New Roman" w:eastAsia="Times New Roman" w:hAnsi="Times New Roman" w:cs="Times New Roman"/>
        </w:rPr>
      </w:pPr>
      <w:r w:rsidRPr="009F74F7">
        <w:rPr>
          <w:rFonts w:ascii="Arial" w:eastAsia="Times New Roman" w:hAnsi="Arial" w:cs="Arial"/>
          <w:color w:val="000000"/>
          <w:spacing w:val="-4"/>
          <w:shd w:val="clear" w:color="auto" w:fill="FFFFFF"/>
        </w:rPr>
        <w:t>During the authors’ observation and site visit, most Indonesian</w:t>
      </w:r>
      <w:ins w:id="249" w:author="Microsoft Office User" w:date="2017-06-13T15:36:00Z">
        <w:r w:rsidR="009447CE">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in Elmhurst are able to speak English but many</w:t>
      </w:r>
      <w:ins w:id="250" w:author="Microsoft Office User" w:date="2017-06-13T15:36:00Z">
        <w:r w:rsidR="007E0BC7">
          <w:rPr>
            <w:rFonts w:ascii="Arial" w:eastAsia="Times New Roman" w:hAnsi="Arial" w:cs="Arial"/>
            <w:color w:val="000000"/>
            <w:spacing w:val="-4"/>
            <w:shd w:val="clear" w:color="auto" w:fill="FFFFFF"/>
          </w:rPr>
          <w:t>, especially the first generation,</w:t>
        </w:r>
      </w:ins>
      <w:r w:rsidRPr="009F74F7">
        <w:rPr>
          <w:rFonts w:ascii="Arial" w:eastAsia="Times New Roman" w:hAnsi="Arial" w:cs="Arial"/>
          <w:color w:val="000000"/>
          <w:spacing w:val="-4"/>
          <w:shd w:val="clear" w:color="auto" w:fill="FFFFFF"/>
        </w:rPr>
        <w:t xml:space="preserve"> </w:t>
      </w:r>
      <w:del w:id="251" w:author="Microsoft Office User" w:date="2017-06-13T15:36:00Z">
        <w:r w:rsidRPr="009F74F7" w:rsidDel="007E0BC7">
          <w:rPr>
            <w:rFonts w:ascii="Arial" w:eastAsia="Times New Roman" w:hAnsi="Arial" w:cs="Arial"/>
            <w:color w:val="000000"/>
            <w:spacing w:val="-4"/>
            <w:shd w:val="clear" w:color="auto" w:fill="FFFFFF"/>
          </w:rPr>
          <w:delText xml:space="preserve">of them </w:delText>
        </w:r>
      </w:del>
      <w:r w:rsidRPr="009F74F7">
        <w:rPr>
          <w:rFonts w:ascii="Arial" w:eastAsia="Times New Roman" w:hAnsi="Arial" w:cs="Arial"/>
          <w:color w:val="000000"/>
          <w:spacing w:val="-4"/>
          <w:shd w:val="clear" w:color="auto" w:fill="FFFFFF"/>
        </w:rPr>
        <w:t>are not fluent</w:t>
      </w:r>
      <w:del w:id="252" w:author="Microsoft Office User" w:date="2017-06-13T15:36:00Z">
        <w:r w:rsidRPr="009F74F7" w:rsidDel="007E0BC7">
          <w:rPr>
            <w:rFonts w:ascii="Arial" w:eastAsia="Times New Roman" w:hAnsi="Arial" w:cs="Arial"/>
            <w:color w:val="000000"/>
            <w:spacing w:val="-4"/>
            <w:shd w:val="clear" w:color="auto" w:fill="FFFFFF"/>
          </w:rPr>
          <w:delText>, especially the first generation</w:delText>
        </w:r>
      </w:del>
      <w:r w:rsidRPr="009F74F7">
        <w:rPr>
          <w:rFonts w:ascii="Arial" w:eastAsia="Times New Roman" w:hAnsi="Arial" w:cs="Arial"/>
          <w:color w:val="000000"/>
          <w:spacing w:val="-4"/>
          <w:shd w:val="clear" w:color="auto" w:fill="FFFFFF"/>
        </w:rPr>
        <w:t xml:space="preserve">. </w:t>
      </w:r>
      <w:del w:id="253" w:author="Microsoft Office User" w:date="2017-06-13T15:37:00Z">
        <w:r w:rsidRPr="009F74F7" w:rsidDel="007E0BC7">
          <w:rPr>
            <w:rFonts w:ascii="Arial" w:eastAsia="Times New Roman" w:hAnsi="Arial" w:cs="Arial"/>
            <w:color w:val="000000"/>
            <w:spacing w:val="-4"/>
            <w:shd w:val="clear" w:color="auto" w:fill="FFFFFF"/>
          </w:rPr>
          <w:delText xml:space="preserve">Although, </w:delText>
        </w:r>
      </w:del>
      <w:del w:id="254" w:author="Microsoft Office User" w:date="2017-06-13T15:36:00Z">
        <w:r w:rsidRPr="009F74F7" w:rsidDel="007E0BC7">
          <w:rPr>
            <w:rFonts w:ascii="Arial" w:eastAsia="Times New Roman" w:hAnsi="Arial" w:cs="Arial"/>
            <w:color w:val="000000"/>
            <w:spacing w:val="-4"/>
            <w:shd w:val="clear" w:color="auto" w:fill="FFFFFF"/>
          </w:rPr>
          <w:delText xml:space="preserve">throughout </w:delText>
        </w:r>
      </w:del>
      <w:del w:id="255" w:author="Microsoft Office User" w:date="2017-06-13T15:37:00Z">
        <w:r w:rsidRPr="009F74F7" w:rsidDel="007E0BC7">
          <w:rPr>
            <w:rFonts w:ascii="Arial" w:eastAsia="Times New Roman" w:hAnsi="Arial" w:cs="Arial"/>
            <w:color w:val="000000"/>
            <w:spacing w:val="-4"/>
            <w:shd w:val="clear" w:color="auto" w:fill="FFFFFF"/>
          </w:rPr>
          <w:delText xml:space="preserve">time, </w:delText>
        </w:r>
      </w:del>
      <w:ins w:id="256" w:author="Microsoft Office User" w:date="2017-06-13T15:37:00Z">
        <w:r w:rsidR="007E0BC7">
          <w:rPr>
            <w:rFonts w:ascii="Arial" w:eastAsia="Times New Roman" w:hAnsi="Arial" w:cs="Arial"/>
            <w:color w:val="000000"/>
            <w:spacing w:val="-4"/>
            <w:shd w:val="clear" w:color="auto" w:fill="FFFFFF"/>
          </w:rPr>
          <w:t>T</w:t>
        </w:r>
      </w:ins>
      <w:del w:id="257" w:author="Microsoft Office User" w:date="2017-06-13T15:37:00Z">
        <w:r w:rsidRPr="009F74F7" w:rsidDel="007E0BC7">
          <w:rPr>
            <w:rFonts w:ascii="Arial" w:eastAsia="Times New Roman" w:hAnsi="Arial" w:cs="Arial"/>
            <w:color w:val="000000"/>
            <w:spacing w:val="-4"/>
            <w:shd w:val="clear" w:color="auto" w:fill="FFFFFF"/>
          </w:rPr>
          <w:delText>t</w:delText>
        </w:r>
      </w:del>
      <w:r w:rsidRPr="009F74F7">
        <w:rPr>
          <w:rFonts w:ascii="Arial" w:eastAsia="Times New Roman" w:hAnsi="Arial" w:cs="Arial"/>
          <w:color w:val="000000"/>
          <w:spacing w:val="-4"/>
          <w:shd w:val="clear" w:color="auto" w:fill="FFFFFF"/>
        </w:rPr>
        <w:t>he second and third generation have become very familiar with the surrounding culture of New York City. Most of them have perfect American pronunciation and some are even able to speak in Mandarin, due to their occupation and residence. Elmhurst act</w:t>
      </w:r>
      <w:ins w:id="258" w:author="Microsoft Office User" w:date="2017-06-13T15:37:00Z">
        <w:r w:rsidR="007E0BC7">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as a safe space of integration</w:t>
      </w:r>
      <w:del w:id="259" w:author="Microsoft Office User" w:date="2017-06-13T15:37:00Z">
        <w:r w:rsidRPr="009F74F7" w:rsidDel="007E0BC7">
          <w:rPr>
            <w:rFonts w:ascii="Arial" w:eastAsia="Times New Roman" w:hAnsi="Arial" w:cs="Arial"/>
            <w:color w:val="000000"/>
            <w:spacing w:val="-4"/>
            <w:shd w:val="clear" w:color="auto" w:fill="FFFFFF"/>
          </w:rPr>
          <w:delText xml:space="preserve">, of </w:delText>
        </w:r>
      </w:del>
      <w:ins w:id="260" w:author="Microsoft Office User" w:date="2017-06-13T15:37:00Z">
        <w:r w:rsidR="007E0BC7">
          <w:rPr>
            <w:rFonts w:ascii="Arial" w:eastAsia="Times New Roman" w:hAnsi="Arial" w:cs="Arial"/>
            <w:color w:val="000000"/>
            <w:spacing w:val="-4"/>
            <w:shd w:val="clear" w:color="auto" w:fill="FFFFFF"/>
          </w:rPr>
          <w:t xml:space="preserve"> and </w:t>
        </w:r>
      </w:ins>
      <w:r w:rsidRPr="009F74F7">
        <w:rPr>
          <w:rFonts w:ascii="Arial" w:eastAsia="Times New Roman" w:hAnsi="Arial" w:cs="Arial"/>
          <w:color w:val="000000"/>
          <w:spacing w:val="-4"/>
          <w:shd w:val="clear" w:color="auto" w:fill="FFFFFF"/>
        </w:rPr>
        <w:t>transition for Indonesian</w:t>
      </w:r>
      <w:ins w:id="261" w:author="Microsoft Office User" w:date="2017-06-13T15:37:00Z">
        <w:r w:rsidR="007E0BC7">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in New York City.</w:t>
      </w:r>
    </w:p>
    <w:p w14:paraId="36E1AD09" w14:textId="77777777" w:rsidR="009F74F7" w:rsidRDefault="009F74F7" w:rsidP="009F74F7">
      <w:pPr>
        <w:shd w:val="clear" w:color="auto" w:fill="FFFFFF"/>
        <w:rPr>
          <w:ins w:id="262" w:author="Microsoft Office User" w:date="2017-06-13T17:28:00Z"/>
          <w:rFonts w:ascii="Arial" w:eastAsia="Times New Roman" w:hAnsi="Arial" w:cs="Arial"/>
          <w:color w:val="000000"/>
          <w:spacing w:val="-4"/>
          <w:sz w:val="26"/>
          <w:szCs w:val="26"/>
        </w:rPr>
      </w:pPr>
      <w:r w:rsidRPr="009F74F7">
        <w:rPr>
          <w:rFonts w:ascii="Arial" w:eastAsia="Times New Roman" w:hAnsi="Arial" w:cs="Arial"/>
          <w:color w:val="000000"/>
          <w:spacing w:val="-4"/>
          <w:sz w:val="26"/>
          <w:szCs w:val="26"/>
        </w:rPr>
        <w:t>“People as infrastructure indicates residents’ needs to generate concrete acts and contexts of social collaboration inscribed with multiple identities rather than in overseeing and enforcing modulated transactions among discrete population groups.” - (Simone, 2004)</w:t>
      </w:r>
    </w:p>
    <w:p w14:paraId="564D137B" w14:textId="77777777" w:rsidR="002044C7" w:rsidRPr="009F74F7" w:rsidRDefault="002044C7" w:rsidP="009F74F7">
      <w:pPr>
        <w:shd w:val="clear" w:color="auto" w:fill="FFFFFF"/>
        <w:rPr>
          <w:rFonts w:ascii="Arial" w:eastAsia="Times New Roman" w:hAnsi="Arial" w:cs="Arial"/>
          <w:color w:val="000000"/>
          <w:spacing w:val="-4"/>
          <w:sz w:val="26"/>
          <w:szCs w:val="26"/>
        </w:rPr>
      </w:pPr>
    </w:p>
    <w:p w14:paraId="7CE982DF" w14:textId="77777777" w:rsidR="002044C7" w:rsidRDefault="009F74F7" w:rsidP="009F74F7">
      <w:pPr>
        <w:rPr>
          <w:ins w:id="263" w:author="Microsoft Office User" w:date="2017-06-13T17:28:00Z"/>
          <w:rFonts w:ascii="Arial" w:eastAsia="Times New Roman" w:hAnsi="Arial" w:cs="Arial"/>
          <w:color w:val="000000"/>
          <w:spacing w:val="-4"/>
          <w:shd w:val="clear" w:color="auto" w:fill="FFFFFF"/>
        </w:rPr>
      </w:pPr>
      <w:del w:id="264" w:author="Microsoft Office User" w:date="2017-06-13T16:51:00Z">
        <w:r w:rsidRPr="009F74F7" w:rsidDel="00C136F0">
          <w:rPr>
            <w:rFonts w:ascii="Arial" w:eastAsia="Times New Roman" w:hAnsi="Arial" w:cs="Arial"/>
            <w:color w:val="000000"/>
            <w:spacing w:val="-4"/>
            <w:shd w:val="clear" w:color="auto" w:fill="FFFFFF"/>
          </w:rPr>
          <w:delText>The authors seek the interaction between</w:delText>
        </w:r>
      </w:del>
      <w:r w:rsidRPr="009F74F7">
        <w:rPr>
          <w:rFonts w:ascii="Arial" w:eastAsia="Times New Roman" w:hAnsi="Arial" w:cs="Arial"/>
          <w:color w:val="000000"/>
          <w:spacing w:val="-4"/>
          <w:shd w:val="clear" w:color="auto" w:fill="FFFFFF"/>
        </w:rPr>
        <w:t xml:space="preserve"> </w:t>
      </w:r>
      <w:del w:id="265" w:author="Microsoft Office User" w:date="2017-06-13T16:51:00Z">
        <w:r w:rsidRPr="009F74F7" w:rsidDel="003125D1">
          <w:rPr>
            <w:rFonts w:ascii="Arial" w:eastAsia="Times New Roman" w:hAnsi="Arial" w:cs="Arial"/>
            <w:color w:val="000000"/>
            <w:spacing w:val="-4"/>
            <w:shd w:val="clear" w:color="auto" w:fill="FFFFFF"/>
          </w:rPr>
          <w:delText xml:space="preserve">Indonesians in New York City by </w:delText>
        </w:r>
      </w:del>
      <w:ins w:id="266" w:author="Microsoft Office User" w:date="2017-06-13T16:52:00Z">
        <w:r w:rsidR="003125D1">
          <w:rPr>
            <w:rFonts w:ascii="Arial" w:eastAsia="Times New Roman" w:hAnsi="Arial" w:cs="Arial"/>
            <w:color w:val="000000"/>
            <w:spacing w:val="-4"/>
            <w:shd w:val="clear" w:color="auto" w:fill="FFFFFF"/>
          </w:rPr>
          <w:t>U</w:t>
        </w:r>
      </w:ins>
      <w:del w:id="267" w:author="Microsoft Office User" w:date="2017-06-13T16:52:00Z">
        <w:r w:rsidRPr="009F74F7" w:rsidDel="003125D1">
          <w:rPr>
            <w:rFonts w:ascii="Arial" w:eastAsia="Times New Roman" w:hAnsi="Arial" w:cs="Arial"/>
            <w:color w:val="000000"/>
            <w:spacing w:val="-4"/>
            <w:shd w:val="clear" w:color="auto" w:fill="FFFFFF"/>
          </w:rPr>
          <w:delText>u</w:delText>
        </w:r>
      </w:del>
      <w:r w:rsidRPr="009F74F7">
        <w:rPr>
          <w:rFonts w:ascii="Arial" w:eastAsia="Times New Roman" w:hAnsi="Arial" w:cs="Arial"/>
          <w:color w:val="000000"/>
          <w:spacing w:val="-4"/>
          <w:shd w:val="clear" w:color="auto" w:fill="FFFFFF"/>
        </w:rPr>
        <w:t>sing the concept of permanent and temporary spaces</w:t>
      </w:r>
      <w:ins w:id="268" w:author="Microsoft Office User" w:date="2017-06-13T16:52:00Z">
        <w:r w:rsidR="003125D1">
          <w:rPr>
            <w:rFonts w:ascii="Arial" w:eastAsia="Times New Roman" w:hAnsi="Arial" w:cs="Arial"/>
            <w:color w:val="000000"/>
            <w:spacing w:val="-4"/>
            <w:shd w:val="clear" w:color="auto" w:fill="FFFFFF"/>
          </w:rPr>
          <w:t xml:space="preserve"> as a framework, we sought to understand the interactions between </w:t>
        </w:r>
        <w:r w:rsidR="003125D1" w:rsidRPr="009F74F7">
          <w:rPr>
            <w:rFonts w:ascii="Arial" w:eastAsia="Times New Roman" w:hAnsi="Arial" w:cs="Arial"/>
            <w:color w:val="000000"/>
            <w:spacing w:val="-4"/>
            <w:shd w:val="clear" w:color="auto" w:fill="FFFFFF"/>
          </w:rPr>
          <w:t>Indonesians in New York Cit</w:t>
        </w:r>
        <w:r w:rsidR="003125D1">
          <w:rPr>
            <w:rFonts w:ascii="Arial" w:eastAsia="Times New Roman" w:hAnsi="Arial" w:cs="Arial"/>
            <w:color w:val="000000"/>
            <w:spacing w:val="-4"/>
            <w:shd w:val="clear" w:color="auto" w:fill="FFFFFF"/>
          </w:rPr>
          <w:t>y</w:t>
        </w:r>
      </w:ins>
      <w:r w:rsidRPr="009F74F7">
        <w:rPr>
          <w:rFonts w:ascii="Arial" w:eastAsia="Times New Roman" w:hAnsi="Arial" w:cs="Arial"/>
          <w:color w:val="000000"/>
          <w:spacing w:val="-4"/>
          <w:shd w:val="clear" w:color="auto" w:fill="FFFFFF"/>
        </w:rPr>
        <w:t xml:space="preserve">. </w:t>
      </w:r>
      <w:ins w:id="269" w:author="Microsoft Office User" w:date="2017-06-13T17:23:00Z">
        <w:r w:rsidR="00ED6CD1">
          <w:rPr>
            <w:rFonts w:ascii="Arial" w:eastAsia="Times New Roman" w:hAnsi="Arial" w:cs="Arial"/>
            <w:color w:val="000000"/>
            <w:spacing w:val="-4"/>
            <w:shd w:val="clear" w:color="auto" w:fill="FFFFFF"/>
          </w:rPr>
          <w:t>Do</w:t>
        </w:r>
      </w:ins>
      <w:del w:id="270" w:author="Microsoft Office User" w:date="2017-06-13T17:23:00Z">
        <w:r w:rsidRPr="009F74F7" w:rsidDel="00ED6CD1">
          <w:rPr>
            <w:rFonts w:ascii="Arial" w:eastAsia="Times New Roman" w:hAnsi="Arial" w:cs="Arial"/>
            <w:color w:val="000000"/>
            <w:spacing w:val="-4"/>
            <w:shd w:val="clear" w:color="auto" w:fill="FFFFFF"/>
          </w:rPr>
          <w:delText>Are</w:delText>
        </w:r>
      </w:del>
      <w:r w:rsidRPr="009F74F7">
        <w:rPr>
          <w:rFonts w:ascii="Arial" w:eastAsia="Times New Roman" w:hAnsi="Arial" w:cs="Arial"/>
          <w:color w:val="000000"/>
          <w:spacing w:val="-4"/>
          <w:shd w:val="clear" w:color="auto" w:fill="FFFFFF"/>
        </w:rPr>
        <w:t xml:space="preserve"> conflicts and difference</w:t>
      </w:r>
      <w:ins w:id="271" w:author="Microsoft Office User" w:date="2017-06-13T17:23:00Z">
        <w:r w:rsidR="00ED6CD1">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that </w:t>
      </w:r>
      <w:del w:id="272" w:author="Microsoft Office User" w:date="2017-06-13T17:23:00Z">
        <w:r w:rsidRPr="009F74F7" w:rsidDel="00ED6CD1">
          <w:rPr>
            <w:rFonts w:ascii="Arial" w:eastAsia="Times New Roman" w:hAnsi="Arial" w:cs="Arial"/>
            <w:color w:val="000000"/>
            <w:spacing w:val="-4"/>
            <w:shd w:val="clear" w:color="auto" w:fill="FFFFFF"/>
          </w:rPr>
          <w:delText xml:space="preserve">happen </w:delText>
        </w:r>
      </w:del>
      <w:ins w:id="273" w:author="Microsoft Office User" w:date="2017-06-13T17:23:00Z">
        <w:r w:rsidR="00ED6CD1">
          <w:rPr>
            <w:rFonts w:ascii="Arial" w:eastAsia="Times New Roman" w:hAnsi="Arial" w:cs="Arial"/>
            <w:color w:val="000000"/>
            <w:spacing w:val="-4"/>
            <w:shd w:val="clear" w:color="auto" w:fill="FFFFFF"/>
          </w:rPr>
          <w:t>originate</w:t>
        </w:r>
        <w:r w:rsidR="00ED6CD1"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miles away in Indonesia affect</w:t>
      </w:r>
      <w:del w:id="274" w:author="Microsoft Office User" w:date="2017-06-13T17:23:00Z">
        <w:r w:rsidRPr="009F74F7" w:rsidDel="003F4E0E">
          <w:rPr>
            <w:rFonts w:ascii="Arial" w:eastAsia="Times New Roman" w:hAnsi="Arial" w:cs="Arial"/>
            <w:color w:val="000000"/>
            <w:spacing w:val="-4"/>
            <w:shd w:val="clear" w:color="auto" w:fill="FFFFFF"/>
          </w:rPr>
          <w:delText>ed</w:delText>
        </w:r>
      </w:del>
      <w:r w:rsidRPr="009F74F7">
        <w:rPr>
          <w:rFonts w:ascii="Arial" w:eastAsia="Times New Roman" w:hAnsi="Arial" w:cs="Arial"/>
          <w:color w:val="000000"/>
          <w:spacing w:val="-4"/>
          <w:shd w:val="clear" w:color="auto" w:fill="FFFFFF"/>
        </w:rPr>
        <w:t xml:space="preserve"> relations between Indonesian</w:t>
      </w:r>
      <w:ins w:id="275" w:author="Microsoft Office User" w:date="2017-06-13T17:24:00Z">
        <w:r w:rsidR="003F4E0E">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in New York? Were there still traces of </w:t>
      </w:r>
      <w:ins w:id="276" w:author="Microsoft Office User" w:date="2017-06-13T17:26:00Z">
        <w:r w:rsidR="002044C7">
          <w:rPr>
            <w:rFonts w:ascii="Arial" w:eastAsia="Times New Roman" w:hAnsi="Arial" w:cs="Arial"/>
            <w:color w:val="000000"/>
            <w:spacing w:val="-4"/>
            <w:shd w:val="clear" w:color="auto" w:fill="FFFFFF"/>
          </w:rPr>
          <w:t xml:space="preserve">tribal, ethnic, linguistic, and religious </w:t>
        </w:r>
      </w:ins>
      <w:r w:rsidRPr="009F74F7">
        <w:rPr>
          <w:rFonts w:ascii="Arial" w:eastAsia="Times New Roman" w:hAnsi="Arial" w:cs="Arial"/>
          <w:color w:val="000000"/>
          <w:spacing w:val="-4"/>
          <w:shd w:val="clear" w:color="auto" w:fill="FFFFFF"/>
        </w:rPr>
        <w:t>boundaries</w:t>
      </w:r>
      <w:del w:id="277" w:author="Microsoft Office User" w:date="2017-06-13T17:27:00Z">
        <w:r w:rsidRPr="009F74F7" w:rsidDel="002044C7">
          <w:rPr>
            <w:rFonts w:ascii="Arial" w:eastAsia="Times New Roman" w:hAnsi="Arial" w:cs="Arial"/>
            <w:color w:val="000000"/>
            <w:spacing w:val="-4"/>
            <w:shd w:val="clear" w:color="auto" w:fill="FFFFFF"/>
          </w:rPr>
          <w:delText xml:space="preserve"> within tribes, ethnicities, languages and religion in the social life</w:delText>
        </w:r>
      </w:del>
      <w:r w:rsidRPr="009F74F7">
        <w:rPr>
          <w:rFonts w:ascii="Arial" w:eastAsia="Times New Roman" w:hAnsi="Arial" w:cs="Arial"/>
          <w:color w:val="000000"/>
          <w:spacing w:val="-4"/>
          <w:shd w:val="clear" w:color="auto" w:fill="FFFFFF"/>
        </w:rPr>
        <w:t xml:space="preserve">? </w:t>
      </w:r>
    </w:p>
    <w:p w14:paraId="0AB7F7F5" w14:textId="254EACEF" w:rsidR="009F74F7" w:rsidRPr="009F74F7" w:rsidRDefault="009F74F7" w:rsidP="009F74F7">
      <w:pPr>
        <w:rPr>
          <w:rFonts w:ascii="Times New Roman" w:eastAsia="Times New Roman" w:hAnsi="Times New Roman" w:cs="Times New Roman"/>
        </w:rPr>
      </w:pPr>
      <w:del w:id="278" w:author="Microsoft Office User" w:date="2017-06-13T17:28:00Z">
        <w:r w:rsidRPr="009F74F7" w:rsidDel="002044C7">
          <w:rPr>
            <w:rFonts w:ascii="Arial" w:eastAsia="Times New Roman" w:hAnsi="Arial" w:cs="Arial"/>
            <w:color w:val="000000"/>
            <w:spacing w:val="-4"/>
            <w:shd w:val="clear" w:color="auto" w:fill="FFFFFF"/>
          </w:rPr>
          <w:delText>The definition of permanent is framed by the consistent pattern of visitor in a certain place. Whereas in temporary space, there are not so many traces of identity and how the spaces are built based on events.</w:delText>
        </w:r>
      </w:del>
    </w:p>
    <w:p w14:paraId="4EB022A2" w14:textId="77777777" w:rsidR="009F74F7" w:rsidRPr="009F74F7" w:rsidRDefault="009F74F7" w:rsidP="009F74F7">
      <w:pPr>
        <w:shd w:val="clear" w:color="auto" w:fill="FFFFFF"/>
        <w:rPr>
          <w:rFonts w:ascii="Arial" w:eastAsia="Times New Roman" w:hAnsi="Arial" w:cs="Arial"/>
          <w:color w:val="000000"/>
          <w:spacing w:val="-4"/>
          <w:sz w:val="26"/>
          <w:szCs w:val="26"/>
        </w:rPr>
      </w:pPr>
      <w:r w:rsidRPr="009F74F7">
        <w:rPr>
          <w:rFonts w:ascii="Arial" w:eastAsia="Times New Roman" w:hAnsi="Arial" w:cs="Arial"/>
          <w:color w:val="000000"/>
          <w:spacing w:val="-4"/>
          <w:sz w:val="26"/>
          <w:szCs w:val="26"/>
        </w:rPr>
        <w:t>“While immigrant networks depend on the constant activation of a sense of mutual cooperation and interdependency, these ties are often more apparent than real—especially as a complex mixture of dependence and autonomy is at work in relations among compatriots.” - (Simone, 2004)</w:t>
      </w:r>
    </w:p>
    <w:p w14:paraId="562D7645" w14:textId="492302F0" w:rsidR="009F74F7" w:rsidRPr="005A0E29" w:rsidRDefault="009F74F7" w:rsidP="009F74F7">
      <w:pPr>
        <w:rPr>
          <w:rFonts w:ascii="Arial" w:eastAsia="Times New Roman" w:hAnsi="Arial" w:cs="Arial"/>
          <w:color w:val="000000"/>
          <w:spacing w:val="-4"/>
          <w:shd w:val="clear" w:color="auto" w:fill="FFFFFF"/>
          <w:rPrChange w:id="279" w:author="Microsoft Office User" w:date="2017-06-13T17:47:00Z">
            <w:rPr>
              <w:rFonts w:ascii="Times New Roman" w:eastAsia="Times New Roman" w:hAnsi="Times New Roman" w:cs="Times New Roman"/>
            </w:rPr>
          </w:rPrChange>
        </w:rPr>
      </w:pPr>
      <w:del w:id="280" w:author="Microsoft Office User" w:date="2017-06-13T17:29:00Z">
        <w:r w:rsidRPr="009F74F7" w:rsidDel="00B01947">
          <w:rPr>
            <w:rFonts w:ascii="Arial" w:eastAsia="Times New Roman" w:hAnsi="Arial" w:cs="Arial"/>
            <w:color w:val="000000"/>
            <w:spacing w:val="-4"/>
            <w:shd w:val="clear" w:color="auto" w:fill="FFFFFF"/>
          </w:rPr>
          <w:delText>The authors</w:delText>
        </w:r>
      </w:del>
      <w:ins w:id="281" w:author="Microsoft Office User" w:date="2017-06-13T17:29:00Z">
        <w:r w:rsidR="00B01947">
          <w:rPr>
            <w:rFonts w:ascii="Arial" w:eastAsia="Times New Roman" w:hAnsi="Arial" w:cs="Arial"/>
            <w:color w:val="000000"/>
            <w:spacing w:val="-4"/>
            <w:shd w:val="clear" w:color="auto" w:fill="FFFFFF"/>
          </w:rPr>
          <w:t>We</w:t>
        </w:r>
      </w:ins>
      <w:r w:rsidRPr="009F74F7">
        <w:rPr>
          <w:rFonts w:ascii="Arial" w:eastAsia="Times New Roman" w:hAnsi="Arial" w:cs="Arial"/>
          <w:color w:val="000000"/>
          <w:spacing w:val="-4"/>
          <w:shd w:val="clear" w:color="auto" w:fill="FFFFFF"/>
        </w:rPr>
        <w:t xml:space="preserve"> explore</w:t>
      </w:r>
      <w:ins w:id="282" w:author="Microsoft Office User" w:date="2017-06-13T17:29:00Z">
        <w:r w:rsidR="00B01947">
          <w:rPr>
            <w:rFonts w:ascii="Arial" w:eastAsia="Times New Roman" w:hAnsi="Arial" w:cs="Arial"/>
            <w:color w:val="000000"/>
            <w:spacing w:val="-4"/>
            <w:shd w:val="clear" w:color="auto" w:fill="FFFFFF"/>
          </w:rPr>
          <w:t>d</w:t>
        </w:r>
      </w:ins>
      <w:del w:id="283" w:author="Microsoft Office User" w:date="2017-06-13T17:29:00Z">
        <w:r w:rsidRPr="009F74F7" w:rsidDel="00B01947">
          <w:rPr>
            <w:rFonts w:ascii="Arial" w:eastAsia="Times New Roman" w:hAnsi="Arial" w:cs="Arial"/>
            <w:color w:val="000000"/>
            <w:spacing w:val="-4"/>
            <w:shd w:val="clear" w:color="auto" w:fill="FFFFFF"/>
          </w:rPr>
          <w:delText>s</w:delText>
        </w:r>
      </w:del>
      <w:r w:rsidRPr="009F74F7">
        <w:rPr>
          <w:rFonts w:ascii="Arial" w:eastAsia="Times New Roman" w:hAnsi="Arial" w:cs="Arial"/>
          <w:color w:val="000000"/>
          <w:spacing w:val="-4"/>
          <w:shd w:val="clear" w:color="auto" w:fill="FFFFFF"/>
        </w:rPr>
        <w:t xml:space="preserve"> permanent spaces</w:t>
      </w:r>
      <w:ins w:id="284" w:author="Microsoft Office User" w:date="2017-06-13T17:29:00Z">
        <w:r w:rsidR="00B01947">
          <w:rPr>
            <w:rFonts w:ascii="Arial" w:eastAsia="Times New Roman" w:hAnsi="Arial" w:cs="Arial"/>
            <w:color w:val="000000"/>
            <w:spacing w:val="-4"/>
            <w:shd w:val="clear" w:color="auto" w:fill="FFFFFF"/>
          </w:rPr>
          <w:t>:</w:t>
        </w:r>
      </w:ins>
      <w:r w:rsidRPr="009F74F7">
        <w:rPr>
          <w:rFonts w:ascii="Arial" w:eastAsia="Times New Roman" w:hAnsi="Arial" w:cs="Arial"/>
          <w:color w:val="000000"/>
          <w:spacing w:val="-4"/>
          <w:shd w:val="clear" w:color="auto" w:fill="FFFFFF"/>
        </w:rPr>
        <w:t xml:space="preserve"> </w:t>
      </w:r>
      <w:del w:id="285" w:author="Microsoft Office User" w:date="2017-06-13T17:29:00Z">
        <w:r w:rsidRPr="009F74F7" w:rsidDel="00B01947">
          <w:rPr>
            <w:rFonts w:ascii="Arial" w:eastAsia="Times New Roman" w:hAnsi="Arial" w:cs="Arial"/>
            <w:color w:val="000000"/>
            <w:spacing w:val="-4"/>
            <w:shd w:val="clear" w:color="auto" w:fill="FFFFFF"/>
          </w:rPr>
          <w:delText>which are</w:delText>
        </w:r>
      </w:del>
      <w:ins w:id="286" w:author="Microsoft Office User" w:date="2017-06-13T17:29:00Z">
        <w:r w:rsidR="00B01947">
          <w:rPr>
            <w:rFonts w:ascii="Arial" w:eastAsia="Times New Roman" w:hAnsi="Arial" w:cs="Arial"/>
            <w:color w:val="000000"/>
            <w:spacing w:val="-4"/>
            <w:shd w:val="clear" w:color="auto" w:fill="FFFFFF"/>
          </w:rPr>
          <w:t>the</w:t>
        </w:r>
      </w:ins>
      <w:r w:rsidRPr="009F74F7">
        <w:rPr>
          <w:rFonts w:ascii="Arial" w:eastAsia="Times New Roman" w:hAnsi="Arial" w:cs="Arial"/>
          <w:color w:val="000000"/>
          <w:spacing w:val="-4"/>
          <w:shd w:val="clear" w:color="auto" w:fill="FFFFFF"/>
        </w:rPr>
        <w:t xml:space="preserve"> Consulate General of the Republic of Indonesia, </w:t>
      </w:r>
      <w:ins w:id="287" w:author="Microsoft Office User" w:date="2017-06-13T17:32:00Z">
        <w:r w:rsidR="00D97937">
          <w:rPr>
            <w:rFonts w:ascii="Arial" w:eastAsia="Times New Roman" w:hAnsi="Arial" w:cs="Arial"/>
            <w:color w:val="000000"/>
            <w:spacing w:val="-4"/>
            <w:shd w:val="clear" w:color="auto" w:fill="FFFFFF"/>
          </w:rPr>
          <w:t xml:space="preserve">a </w:t>
        </w:r>
      </w:ins>
      <w:r w:rsidRPr="009F74F7">
        <w:rPr>
          <w:rFonts w:ascii="Arial" w:eastAsia="Times New Roman" w:hAnsi="Arial" w:cs="Arial"/>
          <w:color w:val="000000"/>
          <w:spacing w:val="-4"/>
          <w:shd w:val="clear" w:color="auto" w:fill="FFFFFF"/>
        </w:rPr>
        <w:t xml:space="preserve">mosque, </w:t>
      </w:r>
      <w:ins w:id="288" w:author="Microsoft Office User" w:date="2017-06-13T17:32:00Z">
        <w:r w:rsidR="00D97937">
          <w:rPr>
            <w:rFonts w:ascii="Arial" w:eastAsia="Times New Roman" w:hAnsi="Arial" w:cs="Arial"/>
            <w:color w:val="000000"/>
            <w:spacing w:val="-4"/>
            <w:shd w:val="clear" w:color="auto" w:fill="FFFFFF"/>
          </w:rPr>
          <w:t xml:space="preserve">a </w:t>
        </w:r>
      </w:ins>
      <w:r w:rsidRPr="009F74F7">
        <w:rPr>
          <w:rFonts w:ascii="Arial" w:eastAsia="Times New Roman" w:hAnsi="Arial" w:cs="Arial"/>
          <w:color w:val="000000"/>
          <w:spacing w:val="-4"/>
          <w:shd w:val="clear" w:color="auto" w:fill="FFFFFF"/>
        </w:rPr>
        <w:t>church and groceries</w:t>
      </w:r>
      <w:ins w:id="289" w:author="Microsoft Office User" w:date="2017-06-13T17:32:00Z">
        <w:r w:rsidR="00D97937">
          <w:rPr>
            <w:rFonts w:ascii="Arial" w:eastAsia="Times New Roman" w:hAnsi="Arial" w:cs="Arial"/>
            <w:color w:val="000000"/>
            <w:spacing w:val="-4"/>
            <w:shd w:val="clear" w:color="auto" w:fill="FFFFFF"/>
          </w:rPr>
          <w:t xml:space="preserve"> stores</w:t>
        </w:r>
      </w:ins>
      <w:r w:rsidRPr="009F74F7">
        <w:rPr>
          <w:rFonts w:ascii="Arial" w:eastAsia="Times New Roman" w:hAnsi="Arial" w:cs="Arial"/>
          <w:color w:val="000000"/>
          <w:spacing w:val="-4"/>
          <w:shd w:val="clear" w:color="auto" w:fill="FFFFFF"/>
        </w:rPr>
        <w:t xml:space="preserve"> which are routinely occupied by Indonesian</w:t>
      </w:r>
      <w:ins w:id="290" w:author="Microsoft Office User" w:date="2017-06-13T17:32:00Z">
        <w:r w:rsidR="00D97937">
          <w:rPr>
            <w:rFonts w:ascii="Arial" w:eastAsia="Times New Roman" w:hAnsi="Arial" w:cs="Arial"/>
            <w:color w:val="000000"/>
            <w:spacing w:val="-4"/>
            <w:shd w:val="clear" w:color="auto" w:fill="FFFFFF"/>
          </w:rPr>
          <w:t>s</w:t>
        </w:r>
      </w:ins>
      <w:del w:id="291" w:author="Microsoft Office User" w:date="2017-06-13T17:32:00Z">
        <w:r w:rsidRPr="009F74F7" w:rsidDel="00D97937">
          <w:rPr>
            <w:rFonts w:ascii="Arial" w:eastAsia="Times New Roman" w:hAnsi="Arial" w:cs="Arial"/>
            <w:color w:val="000000"/>
            <w:spacing w:val="-4"/>
            <w:shd w:val="clear" w:color="auto" w:fill="FFFFFF"/>
          </w:rPr>
          <w:delText xml:space="preserve"> in New York</w:delText>
        </w:r>
      </w:del>
      <w:r w:rsidRPr="009F74F7">
        <w:rPr>
          <w:rFonts w:ascii="Arial" w:eastAsia="Times New Roman" w:hAnsi="Arial" w:cs="Arial"/>
          <w:color w:val="000000"/>
          <w:spacing w:val="-4"/>
          <w:shd w:val="clear" w:color="auto" w:fill="FFFFFF"/>
        </w:rPr>
        <w:t xml:space="preserve">. </w:t>
      </w:r>
      <w:del w:id="292" w:author="Microsoft Office User" w:date="2017-06-13T17:33:00Z">
        <w:r w:rsidRPr="009F74F7" w:rsidDel="00D97937">
          <w:rPr>
            <w:rFonts w:ascii="Arial" w:eastAsia="Times New Roman" w:hAnsi="Arial" w:cs="Arial"/>
            <w:color w:val="000000"/>
            <w:spacing w:val="-4"/>
            <w:shd w:val="clear" w:color="auto" w:fill="FFFFFF"/>
          </w:rPr>
          <w:delText>Whilst, the</w:delText>
        </w:r>
      </w:del>
      <w:ins w:id="293" w:author="Microsoft Office User" w:date="2017-06-13T17:33:00Z">
        <w:r w:rsidR="00D97937">
          <w:rPr>
            <w:rFonts w:ascii="Arial" w:eastAsia="Times New Roman" w:hAnsi="Arial" w:cs="Arial"/>
            <w:color w:val="000000"/>
            <w:spacing w:val="-4"/>
            <w:shd w:val="clear" w:color="auto" w:fill="FFFFFF"/>
          </w:rPr>
          <w:t>The</w:t>
        </w:r>
      </w:ins>
      <w:r w:rsidRPr="009F74F7">
        <w:rPr>
          <w:rFonts w:ascii="Arial" w:eastAsia="Times New Roman" w:hAnsi="Arial" w:cs="Arial"/>
          <w:color w:val="000000"/>
          <w:spacing w:val="-4"/>
          <w:shd w:val="clear" w:color="auto" w:fill="FFFFFF"/>
        </w:rPr>
        <w:t xml:space="preserve"> temporary spaces </w:t>
      </w:r>
      <w:ins w:id="294" w:author="Microsoft Office User" w:date="2017-06-13T17:33:00Z">
        <w:r w:rsidR="00D97937">
          <w:rPr>
            <w:rFonts w:ascii="Arial" w:eastAsia="Times New Roman" w:hAnsi="Arial" w:cs="Arial"/>
            <w:color w:val="000000"/>
            <w:spacing w:val="-4"/>
            <w:shd w:val="clear" w:color="auto" w:fill="FFFFFF"/>
          </w:rPr>
          <w:t xml:space="preserve">we looked at </w:t>
        </w:r>
      </w:ins>
      <w:r w:rsidRPr="009F74F7">
        <w:rPr>
          <w:rFonts w:ascii="Arial" w:eastAsia="Times New Roman" w:hAnsi="Arial" w:cs="Arial"/>
          <w:color w:val="000000"/>
          <w:spacing w:val="-4"/>
          <w:shd w:val="clear" w:color="auto" w:fill="FFFFFF"/>
        </w:rPr>
        <w:t xml:space="preserve">are </w:t>
      </w:r>
      <w:ins w:id="295" w:author="Microsoft Office User" w:date="2017-06-13T17:33:00Z">
        <w:r w:rsidR="00D97937">
          <w:rPr>
            <w:rFonts w:ascii="Arial" w:eastAsia="Times New Roman" w:hAnsi="Arial" w:cs="Arial"/>
            <w:color w:val="000000"/>
            <w:spacing w:val="-4"/>
            <w:shd w:val="clear" w:color="auto" w:fill="FFFFFF"/>
          </w:rPr>
          <w:t xml:space="preserve">the </w:t>
        </w:r>
      </w:ins>
      <w:r w:rsidRPr="009F74F7">
        <w:rPr>
          <w:rFonts w:ascii="Arial" w:eastAsia="Times New Roman" w:hAnsi="Arial" w:cs="Arial"/>
          <w:color w:val="000000"/>
          <w:spacing w:val="-4"/>
          <w:shd w:val="clear" w:color="auto" w:fill="FFFFFF"/>
        </w:rPr>
        <w:t>Indonesian restaurant</w:t>
      </w:r>
      <w:ins w:id="296" w:author="Microsoft Office User" w:date="2017-06-13T17:33:00Z">
        <w:r w:rsidR="00D97937">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around Elmhurst, NYU, several other mosque</w:t>
      </w:r>
      <w:ins w:id="297" w:author="Microsoft Office User" w:date="2017-06-13T17:33:00Z">
        <w:r w:rsidR="00FB1CA1">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and churches where pop-up bazaar</w:t>
      </w:r>
      <w:ins w:id="298" w:author="Microsoft Office User" w:date="2017-06-13T17:33:00Z">
        <w:r w:rsidR="00FB1CA1">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occasionally happen. Different spaces display different patterns</w:t>
      </w:r>
      <w:ins w:id="299" w:author="Microsoft Office User" w:date="2017-06-13T17:45:00Z">
        <w:r w:rsidR="005A0E29">
          <w:rPr>
            <w:rFonts w:ascii="Arial" w:eastAsia="Times New Roman" w:hAnsi="Arial" w:cs="Arial"/>
            <w:color w:val="000000"/>
            <w:spacing w:val="-4"/>
            <w:shd w:val="clear" w:color="auto" w:fill="FFFFFF"/>
          </w:rPr>
          <w:t>.</w:t>
        </w:r>
      </w:ins>
      <w:del w:id="300" w:author="Microsoft Office User" w:date="2017-06-13T17:45:00Z">
        <w:r w:rsidRPr="009F74F7" w:rsidDel="005A0E29">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w:t>
      </w:r>
      <w:del w:id="301" w:author="Microsoft Office User" w:date="2017-06-13T17:45:00Z">
        <w:r w:rsidRPr="009F74F7" w:rsidDel="005A0E29">
          <w:rPr>
            <w:rFonts w:ascii="Arial" w:eastAsia="Times New Roman" w:hAnsi="Arial" w:cs="Arial"/>
            <w:color w:val="000000"/>
            <w:spacing w:val="-4"/>
            <w:shd w:val="clear" w:color="auto" w:fill="FFFFFF"/>
          </w:rPr>
          <w:delText>where the</w:delText>
        </w:r>
      </w:del>
      <w:ins w:id="302" w:author="Microsoft Office User" w:date="2017-06-13T17:45:00Z">
        <w:r w:rsidR="005A0E29">
          <w:rPr>
            <w:rFonts w:ascii="Arial" w:eastAsia="Times New Roman" w:hAnsi="Arial" w:cs="Arial"/>
            <w:color w:val="000000"/>
            <w:spacing w:val="-4"/>
            <w:shd w:val="clear" w:color="auto" w:fill="FFFFFF"/>
          </w:rPr>
          <w:t>The</w:t>
        </w:r>
      </w:ins>
      <w:r w:rsidRPr="009F74F7">
        <w:rPr>
          <w:rFonts w:ascii="Arial" w:eastAsia="Times New Roman" w:hAnsi="Arial" w:cs="Arial"/>
          <w:color w:val="000000"/>
          <w:spacing w:val="-4"/>
          <w:shd w:val="clear" w:color="auto" w:fill="FFFFFF"/>
        </w:rPr>
        <w:t xml:space="preserve"> Consulate General building is an official and formal space for Indonesian</w:t>
      </w:r>
      <w:ins w:id="303" w:author="Microsoft Office User" w:date="2017-06-13T17:45:00Z">
        <w:r w:rsidR="005A0E29">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and </w:t>
      </w:r>
      <w:del w:id="304" w:author="Microsoft Office User" w:date="2017-06-13T17:45:00Z">
        <w:r w:rsidRPr="009F74F7" w:rsidDel="005A0E29">
          <w:rPr>
            <w:rFonts w:ascii="Arial" w:eastAsia="Times New Roman" w:hAnsi="Arial" w:cs="Arial"/>
            <w:color w:val="000000"/>
            <w:spacing w:val="-4"/>
            <w:shd w:val="clear" w:color="auto" w:fill="FFFFFF"/>
          </w:rPr>
          <w:delText xml:space="preserve">how </w:delText>
        </w:r>
      </w:del>
      <w:ins w:id="305" w:author="Microsoft Office User" w:date="2017-06-13T17:45:00Z">
        <w:r w:rsidR="005A0E29">
          <w:rPr>
            <w:rFonts w:ascii="Arial" w:eastAsia="Times New Roman" w:hAnsi="Arial" w:cs="Arial"/>
            <w:color w:val="000000"/>
            <w:spacing w:val="-4"/>
            <w:shd w:val="clear" w:color="auto" w:fill="FFFFFF"/>
          </w:rPr>
          <w:t>in it</w:t>
        </w:r>
        <w:r w:rsidR="005A0E29"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Indonesian</w:t>
      </w:r>
      <w:ins w:id="306" w:author="Microsoft Office User" w:date="2017-06-13T17:45:00Z">
        <w:r w:rsidR="004D10D5">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blend</w:t>
      </w:r>
      <w:ins w:id="307" w:author="Microsoft Office User" w:date="2017-06-13T17:46:00Z">
        <w:r w:rsidR="005A0E29">
          <w:rPr>
            <w:rFonts w:ascii="Arial" w:eastAsia="Times New Roman" w:hAnsi="Arial" w:cs="Arial"/>
            <w:color w:val="000000"/>
            <w:spacing w:val="-4"/>
            <w:shd w:val="clear" w:color="auto" w:fill="FFFFFF"/>
          </w:rPr>
          <w:t xml:space="preserve"> together through the use of</w:t>
        </w:r>
      </w:ins>
      <w:del w:id="308" w:author="Microsoft Office User" w:date="2017-06-13T17:45:00Z">
        <w:r w:rsidRPr="009F74F7" w:rsidDel="005A0E29">
          <w:rPr>
            <w:rFonts w:ascii="Arial" w:eastAsia="Times New Roman" w:hAnsi="Arial" w:cs="Arial"/>
            <w:color w:val="000000"/>
            <w:spacing w:val="-4"/>
            <w:shd w:val="clear" w:color="auto" w:fill="FFFFFF"/>
          </w:rPr>
          <w:delText>s</w:delText>
        </w:r>
      </w:del>
      <w:ins w:id="309" w:author="Microsoft Office User" w:date="2017-06-13T17:46:00Z">
        <w:r w:rsidR="005A0E29">
          <w:rPr>
            <w:rFonts w:ascii="Arial" w:eastAsia="Times New Roman" w:hAnsi="Arial" w:cs="Arial"/>
            <w:color w:val="000000"/>
            <w:spacing w:val="-4"/>
            <w:shd w:val="clear" w:color="auto" w:fill="FFFFFF"/>
          </w:rPr>
          <w:t xml:space="preserve"> </w:t>
        </w:r>
      </w:ins>
      <w:del w:id="310" w:author="Microsoft Office User" w:date="2017-06-13T17:46:00Z">
        <w:r w:rsidRPr="009F74F7" w:rsidDel="005A0E29">
          <w:rPr>
            <w:rFonts w:ascii="Arial" w:eastAsia="Times New Roman" w:hAnsi="Arial" w:cs="Arial"/>
            <w:color w:val="000000"/>
            <w:spacing w:val="-4"/>
            <w:shd w:val="clear" w:color="auto" w:fill="FFFFFF"/>
          </w:rPr>
          <w:delText xml:space="preserve"> with </w:delText>
        </w:r>
      </w:del>
      <w:r w:rsidRPr="009F74F7">
        <w:rPr>
          <w:rFonts w:ascii="Arial" w:eastAsia="Times New Roman" w:hAnsi="Arial" w:cs="Arial"/>
          <w:color w:val="000000"/>
          <w:spacing w:val="-4"/>
          <w:shd w:val="clear" w:color="auto" w:fill="FFFFFF"/>
        </w:rPr>
        <w:t>Bahasa Indonesia</w:t>
      </w:r>
      <w:del w:id="311" w:author="Microsoft Office User" w:date="2017-06-13T17:46:00Z">
        <w:r w:rsidRPr="009F74F7" w:rsidDel="005A0E29">
          <w:rPr>
            <w:rFonts w:ascii="Arial" w:eastAsia="Times New Roman" w:hAnsi="Arial" w:cs="Arial"/>
            <w:color w:val="000000"/>
            <w:spacing w:val="-4"/>
            <w:shd w:val="clear" w:color="auto" w:fill="FFFFFF"/>
          </w:rPr>
          <w:delText xml:space="preserve"> in inside regardless of difference in tribes and religion</w:delText>
        </w:r>
      </w:del>
      <w:r w:rsidRPr="009F74F7">
        <w:rPr>
          <w:rFonts w:ascii="Arial" w:eastAsia="Times New Roman" w:hAnsi="Arial" w:cs="Arial"/>
          <w:color w:val="000000"/>
          <w:spacing w:val="-4"/>
          <w:shd w:val="clear" w:color="auto" w:fill="FFFFFF"/>
        </w:rPr>
        <w:t xml:space="preserve">. Al </w:t>
      </w:r>
      <w:proofErr w:type="spellStart"/>
      <w:r w:rsidRPr="009F74F7">
        <w:rPr>
          <w:rFonts w:ascii="Arial" w:eastAsia="Times New Roman" w:hAnsi="Arial" w:cs="Arial"/>
          <w:color w:val="000000"/>
          <w:spacing w:val="-4"/>
          <w:shd w:val="clear" w:color="auto" w:fill="FFFFFF"/>
        </w:rPr>
        <w:t>Hikmah</w:t>
      </w:r>
      <w:proofErr w:type="spellEnd"/>
      <w:r w:rsidRPr="009F74F7">
        <w:rPr>
          <w:rFonts w:ascii="Arial" w:eastAsia="Times New Roman" w:hAnsi="Arial" w:cs="Arial"/>
          <w:color w:val="000000"/>
          <w:spacing w:val="-4"/>
          <w:shd w:val="clear" w:color="auto" w:fill="FFFFFF"/>
        </w:rPr>
        <w:t xml:space="preserve"> mosque in Queens are not only home to Indonesian Muslim communities across tribes and languages but to surrounding Muslim communities from</w:t>
      </w:r>
      <w:ins w:id="312" w:author="Microsoft Office User" w:date="2017-06-13T17:46:00Z">
        <w:r w:rsidR="005A0E29">
          <w:rPr>
            <w:rFonts w:ascii="Arial" w:eastAsia="Times New Roman" w:hAnsi="Arial" w:cs="Arial"/>
            <w:color w:val="000000"/>
            <w:spacing w:val="-4"/>
            <w:shd w:val="clear" w:color="auto" w:fill="FFFFFF"/>
          </w:rPr>
          <w:t xml:space="preserve"> the</w:t>
        </w:r>
      </w:ins>
      <w:r w:rsidRPr="009F74F7">
        <w:rPr>
          <w:rFonts w:ascii="Arial" w:eastAsia="Times New Roman" w:hAnsi="Arial" w:cs="Arial"/>
          <w:color w:val="000000"/>
          <w:spacing w:val="-4"/>
          <w:shd w:val="clear" w:color="auto" w:fill="FFFFFF"/>
        </w:rPr>
        <w:t xml:space="preserve"> Middle East, Pakistan, Bangladesh</w:t>
      </w:r>
      <w:ins w:id="313" w:author="Microsoft Office User" w:date="2017-06-13T17:46:00Z">
        <w:r w:rsidR="005A0E29">
          <w:rPr>
            <w:rFonts w:ascii="Arial" w:eastAsia="Times New Roman" w:hAnsi="Arial" w:cs="Arial"/>
            <w:color w:val="000000"/>
            <w:spacing w:val="-4"/>
            <w:shd w:val="clear" w:color="auto" w:fill="FFFFFF"/>
          </w:rPr>
          <w:t>. There,</w:t>
        </w:r>
      </w:ins>
      <w:ins w:id="314" w:author="Microsoft Office User" w:date="2017-06-13T17:47:00Z">
        <w:r w:rsidR="005A0E29">
          <w:rPr>
            <w:rFonts w:ascii="Arial" w:eastAsia="Times New Roman" w:hAnsi="Arial" w:cs="Arial"/>
            <w:color w:val="000000"/>
            <w:spacing w:val="-4"/>
            <w:shd w:val="clear" w:color="auto" w:fill="FFFFFF"/>
          </w:rPr>
          <w:t xml:space="preserve"> </w:t>
        </w:r>
      </w:ins>
      <w:del w:id="315" w:author="Microsoft Office User" w:date="2017-06-13T17:46:00Z">
        <w:r w:rsidRPr="009F74F7" w:rsidDel="005A0E29">
          <w:rPr>
            <w:rFonts w:ascii="Arial" w:eastAsia="Times New Roman" w:hAnsi="Arial" w:cs="Arial"/>
            <w:color w:val="000000"/>
            <w:spacing w:val="-4"/>
            <w:shd w:val="clear" w:color="auto" w:fill="FFFFFF"/>
          </w:rPr>
          <w:delText>,</w:delText>
        </w:r>
      </w:del>
      <w:del w:id="316" w:author="Microsoft Office User" w:date="2017-06-13T17:47:00Z">
        <w:r w:rsidRPr="009F74F7" w:rsidDel="005A0E29">
          <w:rPr>
            <w:rFonts w:ascii="Arial" w:eastAsia="Times New Roman" w:hAnsi="Arial" w:cs="Arial"/>
            <w:color w:val="000000"/>
            <w:spacing w:val="-4"/>
            <w:shd w:val="clear" w:color="auto" w:fill="FFFFFF"/>
          </w:rPr>
          <w:delText xml:space="preserve"> that </w:delText>
        </w:r>
      </w:del>
      <w:r w:rsidRPr="009F74F7">
        <w:rPr>
          <w:rFonts w:ascii="Arial" w:eastAsia="Times New Roman" w:hAnsi="Arial" w:cs="Arial"/>
          <w:color w:val="000000"/>
          <w:spacing w:val="-4"/>
          <w:shd w:val="clear" w:color="auto" w:fill="FFFFFF"/>
        </w:rPr>
        <w:t xml:space="preserve">assimilation of foreign language </w:t>
      </w:r>
      <w:ins w:id="317" w:author="Microsoft Office User" w:date="2017-06-13T17:47:00Z">
        <w:r w:rsidR="005A0E29">
          <w:rPr>
            <w:rFonts w:ascii="Arial" w:eastAsia="Times New Roman" w:hAnsi="Arial" w:cs="Arial"/>
            <w:color w:val="000000"/>
            <w:spacing w:val="-4"/>
            <w:shd w:val="clear" w:color="auto" w:fill="FFFFFF"/>
          </w:rPr>
          <w:t>–</w:t>
        </w:r>
      </w:ins>
      <w:del w:id="318" w:author="Microsoft Office User" w:date="2017-06-13T17:47:00Z">
        <w:r w:rsidRPr="009F74F7" w:rsidDel="005A0E29">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especially Arabic</w:t>
      </w:r>
      <w:ins w:id="319" w:author="Microsoft Office User" w:date="2017-06-13T17:47:00Z">
        <w:r w:rsidR="005A0E29">
          <w:rPr>
            <w:rFonts w:ascii="Arial" w:eastAsia="Times New Roman" w:hAnsi="Arial" w:cs="Arial"/>
            <w:color w:val="000000"/>
            <w:spacing w:val="-4"/>
            <w:shd w:val="clear" w:color="auto" w:fill="FFFFFF"/>
          </w:rPr>
          <w:t>—</w:t>
        </w:r>
      </w:ins>
      <w:del w:id="320" w:author="Microsoft Office User" w:date="2017-06-13T17:47:00Z">
        <w:r w:rsidRPr="009F74F7" w:rsidDel="005A0E29">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happens. Meanwhile, Bethany Church in Queens is a co-owned space of Christian communities where they rotate time shift in between various communities </w:t>
      </w:r>
      <w:del w:id="321" w:author="Microsoft Office User" w:date="2017-06-13T17:48:00Z">
        <w:r w:rsidRPr="009F74F7" w:rsidDel="005A0E29">
          <w:rPr>
            <w:rFonts w:ascii="Arial" w:eastAsia="Times New Roman" w:hAnsi="Arial" w:cs="Arial"/>
            <w:color w:val="000000"/>
            <w:spacing w:val="-4"/>
            <w:shd w:val="clear" w:color="auto" w:fill="FFFFFF"/>
          </w:rPr>
          <w:delText xml:space="preserve">including </w:delText>
        </w:r>
      </w:del>
      <w:ins w:id="322" w:author="Microsoft Office User" w:date="2017-06-13T17:48:00Z">
        <w:r w:rsidR="005A0E29">
          <w:rPr>
            <w:rFonts w:ascii="Arial" w:eastAsia="Times New Roman" w:hAnsi="Arial" w:cs="Arial"/>
            <w:color w:val="000000"/>
            <w:spacing w:val="-4"/>
            <w:shd w:val="clear" w:color="auto" w:fill="FFFFFF"/>
          </w:rPr>
          <w:t>one of them being</w:t>
        </w:r>
        <w:r w:rsidR="005A0E29" w:rsidRPr="009F74F7">
          <w:rPr>
            <w:rFonts w:ascii="Arial" w:eastAsia="Times New Roman" w:hAnsi="Arial" w:cs="Arial"/>
            <w:color w:val="000000"/>
            <w:spacing w:val="-4"/>
            <w:shd w:val="clear" w:color="auto" w:fill="FFFFFF"/>
          </w:rPr>
          <w:t xml:space="preserve"> </w:t>
        </w:r>
        <w:r w:rsidR="00E03828">
          <w:rPr>
            <w:rFonts w:ascii="Arial" w:eastAsia="Times New Roman" w:hAnsi="Arial" w:cs="Arial"/>
            <w:color w:val="000000"/>
            <w:spacing w:val="-4"/>
            <w:shd w:val="clear" w:color="auto" w:fill="FFFFFF"/>
          </w:rPr>
          <w:t xml:space="preserve">the </w:t>
        </w:r>
      </w:ins>
      <w:r w:rsidRPr="009F74F7">
        <w:rPr>
          <w:rFonts w:ascii="Arial" w:eastAsia="Times New Roman" w:hAnsi="Arial" w:cs="Arial"/>
          <w:color w:val="000000"/>
          <w:spacing w:val="-4"/>
          <w:shd w:val="clear" w:color="auto" w:fill="FFFFFF"/>
        </w:rPr>
        <w:t>Indonesian</w:t>
      </w:r>
      <w:ins w:id="323" w:author="Microsoft Office User" w:date="2017-06-13T17:48:00Z">
        <w:r w:rsidR="00E03828">
          <w:rPr>
            <w:rFonts w:ascii="Arial" w:eastAsia="Times New Roman" w:hAnsi="Arial" w:cs="Arial"/>
            <w:color w:val="000000"/>
            <w:spacing w:val="-4"/>
            <w:shd w:val="clear" w:color="auto" w:fill="FFFFFF"/>
          </w:rPr>
          <w:t xml:space="preserve"> community</w:t>
        </w:r>
      </w:ins>
      <w:r w:rsidRPr="009F74F7">
        <w:rPr>
          <w:rFonts w:ascii="Arial" w:eastAsia="Times New Roman" w:hAnsi="Arial" w:cs="Arial"/>
          <w:color w:val="000000"/>
          <w:spacing w:val="-4"/>
          <w:shd w:val="clear" w:color="auto" w:fill="FFFFFF"/>
        </w:rPr>
        <w:t>. The church use</w:t>
      </w:r>
      <w:ins w:id="324" w:author="Microsoft Office User" w:date="2017-06-13T17:48:00Z">
        <w:r w:rsidR="00355D55">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Bahasa Indonesia as the official language but </w:t>
      </w:r>
      <w:del w:id="325" w:author="Microsoft Office User" w:date="2017-06-13T17:48:00Z">
        <w:r w:rsidRPr="009F74F7" w:rsidDel="00355D55">
          <w:rPr>
            <w:rFonts w:ascii="Arial" w:eastAsia="Times New Roman" w:hAnsi="Arial" w:cs="Arial"/>
            <w:color w:val="000000"/>
            <w:spacing w:val="-4"/>
            <w:shd w:val="clear" w:color="auto" w:fill="FFFFFF"/>
          </w:rPr>
          <w:delText xml:space="preserve">facilitate </w:delText>
        </w:r>
      </w:del>
      <w:ins w:id="326" w:author="Microsoft Office User" w:date="2017-06-13T17:48:00Z">
        <w:r w:rsidR="00355D55">
          <w:rPr>
            <w:rFonts w:ascii="Arial" w:eastAsia="Times New Roman" w:hAnsi="Arial" w:cs="Arial"/>
            <w:color w:val="000000"/>
            <w:spacing w:val="-4"/>
            <w:shd w:val="clear" w:color="auto" w:fill="FFFFFF"/>
          </w:rPr>
          <w:t>hosts an</w:t>
        </w:r>
        <w:r w:rsidR="00355D55"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English interpreter </w:t>
      </w:r>
      <w:ins w:id="327" w:author="Microsoft Office User" w:date="2017-06-13T17:48:00Z">
        <w:r w:rsidR="00355D55">
          <w:rPr>
            <w:rFonts w:ascii="Arial" w:eastAsia="Times New Roman" w:hAnsi="Arial" w:cs="Arial"/>
            <w:color w:val="000000"/>
            <w:spacing w:val="-4"/>
            <w:shd w:val="clear" w:color="auto" w:fill="FFFFFF"/>
          </w:rPr>
          <w:t>too</w:t>
        </w:r>
      </w:ins>
      <w:del w:id="328" w:author="Microsoft Office User" w:date="2017-06-13T17:48:00Z">
        <w:r w:rsidRPr="009F74F7" w:rsidDel="00355D55">
          <w:rPr>
            <w:rFonts w:ascii="Arial" w:eastAsia="Times New Roman" w:hAnsi="Arial" w:cs="Arial"/>
            <w:color w:val="000000"/>
            <w:spacing w:val="-4"/>
            <w:shd w:val="clear" w:color="auto" w:fill="FFFFFF"/>
          </w:rPr>
          <w:delText>for foreigner</w:delText>
        </w:r>
      </w:del>
      <w:r w:rsidRPr="009F74F7">
        <w:rPr>
          <w:rFonts w:ascii="Arial" w:eastAsia="Times New Roman" w:hAnsi="Arial" w:cs="Arial"/>
          <w:color w:val="000000"/>
          <w:spacing w:val="-4"/>
          <w:shd w:val="clear" w:color="auto" w:fill="FFFFFF"/>
        </w:rPr>
        <w:t xml:space="preserve">. </w:t>
      </w:r>
      <w:del w:id="329" w:author="Microsoft Office User" w:date="2017-06-13T17:49:00Z">
        <w:r w:rsidRPr="009F74F7" w:rsidDel="006A4864">
          <w:rPr>
            <w:rFonts w:ascii="Arial" w:eastAsia="Times New Roman" w:hAnsi="Arial" w:cs="Arial"/>
            <w:color w:val="000000"/>
            <w:spacing w:val="-4"/>
            <w:shd w:val="clear" w:color="auto" w:fill="FFFFFF"/>
          </w:rPr>
          <w:delText>Yet</w:delText>
        </w:r>
      </w:del>
      <w:ins w:id="330" w:author="Microsoft Office User" w:date="2017-06-13T17:49:00Z">
        <w:r w:rsidR="006A4864">
          <w:rPr>
            <w:rFonts w:ascii="Arial" w:eastAsia="Times New Roman" w:hAnsi="Arial" w:cs="Arial"/>
            <w:color w:val="000000"/>
            <w:spacing w:val="-4"/>
            <w:shd w:val="clear" w:color="auto" w:fill="FFFFFF"/>
          </w:rPr>
          <w:t>There</w:t>
        </w:r>
      </w:ins>
      <w:r w:rsidRPr="009F74F7">
        <w:rPr>
          <w:rFonts w:ascii="Arial" w:eastAsia="Times New Roman" w:hAnsi="Arial" w:cs="Arial"/>
          <w:color w:val="000000"/>
          <w:spacing w:val="-4"/>
          <w:shd w:val="clear" w:color="auto" w:fill="FFFFFF"/>
        </w:rPr>
        <w:t>, the community</w:t>
      </w:r>
      <w:del w:id="331" w:author="Microsoft Office User" w:date="2017-06-13T17:49:00Z">
        <w:r w:rsidRPr="009F74F7" w:rsidDel="006A4864">
          <w:rPr>
            <w:rFonts w:ascii="Arial" w:eastAsia="Times New Roman" w:hAnsi="Arial" w:cs="Arial"/>
            <w:color w:val="000000"/>
            <w:spacing w:val="-4"/>
            <w:shd w:val="clear" w:color="auto" w:fill="FFFFFF"/>
          </w:rPr>
          <w:delText>’</w:delText>
        </w:r>
      </w:del>
      <w:r w:rsidRPr="009F74F7">
        <w:rPr>
          <w:rFonts w:ascii="Arial" w:eastAsia="Times New Roman" w:hAnsi="Arial" w:cs="Arial"/>
          <w:color w:val="000000"/>
          <w:spacing w:val="-4"/>
          <w:shd w:val="clear" w:color="auto" w:fill="FFFFFF"/>
        </w:rPr>
        <w:t xml:space="preserve"> </w:t>
      </w:r>
      <w:del w:id="332" w:author="Microsoft Office User" w:date="2017-06-13T17:49:00Z">
        <w:r w:rsidRPr="009F74F7" w:rsidDel="006A4864">
          <w:rPr>
            <w:rFonts w:ascii="Arial" w:eastAsia="Times New Roman" w:hAnsi="Arial" w:cs="Arial"/>
            <w:color w:val="000000"/>
            <w:spacing w:val="-4"/>
            <w:shd w:val="clear" w:color="auto" w:fill="FFFFFF"/>
          </w:rPr>
          <w:delText>origin and characters are</w:delText>
        </w:r>
      </w:del>
      <w:ins w:id="333" w:author="Microsoft Office User" w:date="2017-06-13T17:49:00Z">
        <w:r w:rsidR="006A4864">
          <w:rPr>
            <w:rFonts w:ascii="Arial" w:eastAsia="Times New Roman" w:hAnsi="Arial" w:cs="Arial"/>
            <w:color w:val="000000"/>
            <w:spacing w:val="-4"/>
            <w:shd w:val="clear" w:color="auto" w:fill="FFFFFF"/>
          </w:rPr>
          <w:t>is</w:t>
        </w:r>
      </w:ins>
      <w:r w:rsidRPr="009F74F7">
        <w:rPr>
          <w:rFonts w:ascii="Arial" w:eastAsia="Times New Roman" w:hAnsi="Arial" w:cs="Arial"/>
          <w:color w:val="000000"/>
          <w:spacing w:val="-4"/>
          <w:shd w:val="clear" w:color="auto" w:fill="FFFFFF"/>
        </w:rPr>
        <w:t xml:space="preserve"> more homogeneous (East Javanese) that the dialects are very visible</w:t>
      </w:r>
      <w:ins w:id="334" w:author="Microsoft Office User" w:date="2017-06-13T17:56:00Z">
        <w:r w:rsidR="00122F3C">
          <w:rPr>
            <w:rFonts w:ascii="Arial" w:eastAsia="Times New Roman" w:hAnsi="Arial" w:cs="Arial"/>
            <w:color w:val="000000"/>
            <w:spacing w:val="-4"/>
            <w:shd w:val="clear" w:color="auto" w:fill="FFFFFF"/>
          </w:rPr>
          <w:t xml:space="preserve"> in</w:t>
        </w:r>
      </w:ins>
      <w:del w:id="335" w:author="Microsoft Office User" w:date="2017-06-13T17:56:00Z">
        <w:r w:rsidRPr="009F74F7" w:rsidDel="00122F3C">
          <w:rPr>
            <w:rFonts w:ascii="Arial" w:eastAsia="Times New Roman" w:hAnsi="Arial" w:cs="Arial"/>
            <w:color w:val="000000"/>
            <w:spacing w:val="-4"/>
            <w:shd w:val="clear" w:color="auto" w:fill="FFFFFF"/>
          </w:rPr>
          <w:delText xml:space="preserve"> through</w:delText>
        </w:r>
      </w:del>
      <w:r w:rsidRPr="009F74F7">
        <w:rPr>
          <w:rFonts w:ascii="Arial" w:eastAsia="Times New Roman" w:hAnsi="Arial" w:cs="Arial"/>
          <w:color w:val="000000"/>
          <w:spacing w:val="-4"/>
          <w:shd w:val="clear" w:color="auto" w:fill="FFFFFF"/>
        </w:rPr>
        <w:t xml:space="preserve"> the service</w:t>
      </w:r>
      <w:ins w:id="336" w:author="Microsoft Office User" w:date="2017-06-13T17:56:00Z">
        <w:r w:rsidR="00122F3C">
          <w:rPr>
            <w:rFonts w:ascii="Arial" w:eastAsia="Times New Roman" w:hAnsi="Arial" w:cs="Arial"/>
            <w:color w:val="000000"/>
            <w:spacing w:val="-4"/>
            <w:shd w:val="clear" w:color="auto" w:fill="FFFFFF"/>
          </w:rPr>
          <w:t>s</w:t>
        </w:r>
      </w:ins>
      <w:del w:id="337" w:author="Microsoft Office User" w:date="2017-06-13T17:56:00Z">
        <w:r w:rsidRPr="009F74F7" w:rsidDel="00122F3C">
          <w:rPr>
            <w:rFonts w:ascii="Arial" w:eastAsia="Times New Roman" w:hAnsi="Arial" w:cs="Arial"/>
            <w:color w:val="000000"/>
            <w:spacing w:val="-4"/>
            <w:shd w:val="clear" w:color="auto" w:fill="FFFFFF"/>
          </w:rPr>
          <w:delText xml:space="preserve"> session</w:delText>
        </w:r>
      </w:del>
      <w:r w:rsidRPr="009F74F7">
        <w:rPr>
          <w:rFonts w:ascii="Arial" w:eastAsia="Times New Roman" w:hAnsi="Arial" w:cs="Arial"/>
          <w:color w:val="000000"/>
          <w:spacing w:val="-4"/>
          <w:shd w:val="clear" w:color="auto" w:fill="FFFFFF"/>
        </w:rPr>
        <w:t>. Through permanent spaces, boundaries are formal but the communities and membership inside it are fluid -growing and decreasing-.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Temporary spaces do not reflect any boundaries of tribes, ethnicities, language</w:t>
      </w:r>
      <w:ins w:id="338" w:author="Microsoft Office User" w:date="2017-06-13T17:56:00Z">
        <w:r w:rsidR="007611A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or religion</w:t>
      </w:r>
      <w:ins w:id="339" w:author="Microsoft Office User" w:date="2017-06-13T17:56:00Z">
        <w:r w:rsidR="007611A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and sometimes act as an introduction of Indonesia to foreigner</w:t>
      </w:r>
      <w:ins w:id="340" w:author="Microsoft Office User" w:date="2017-06-13T17:57:00Z">
        <w:r w:rsidR="007611A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rather than to </w:t>
      </w:r>
      <w:ins w:id="341" w:author="Microsoft Office User" w:date="2017-06-13T17:57:00Z">
        <w:r w:rsidR="007611A4">
          <w:rPr>
            <w:rFonts w:ascii="Arial" w:eastAsia="Times New Roman" w:hAnsi="Arial" w:cs="Arial"/>
            <w:color w:val="000000"/>
            <w:spacing w:val="-4"/>
            <w:shd w:val="clear" w:color="auto" w:fill="FFFFFF"/>
          </w:rPr>
          <w:t xml:space="preserve">other </w:t>
        </w:r>
      </w:ins>
      <w:r w:rsidRPr="009F74F7">
        <w:rPr>
          <w:rFonts w:ascii="Arial" w:eastAsia="Times New Roman" w:hAnsi="Arial" w:cs="Arial"/>
          <w:color w:val="000000"/>
          <w:spacing w:val="-4"/>
          <w:shd w:val="clear" w:color="auto" w:fill="FFFFFF"/>
        </w:rPr>
        <w:t>Indonesian</w:t>
      </w:r>
      <w:ins w:id="342" w:author="Microsoft Office User" w:date="2017-06-13T17:57:00Z">
        <w:r w:rsidR="007611A4">
          <w:rPr>
            <w:rFonts w:ascii="Arial" w:eastAsia="Times New Roman" w:hAnsi="Arial" w:cs="Arial"/>
            <w:color w:val="000000"/>
            <w:spacing w:val="-4"/>
            <w:shd w:val="clear" w:color="auto" w:fill="FFFFFF"/>
          </w:rPr>
          <w:t>s</w:t>
        </w:r>
      </w:ins>
      <w:r w:rsidRPr="009F74F7">
        <w:rPr>
          <w:rFonts w:ascii="Arial" w:eastAsia="Times New Roman" w:hAnsi="Arial" w:cs="Arial"/>
          <w:color w:val="000000"/>
          <w:spacing w:val="-4"/>
          <w:shd w:val="clear" w:color="auto" w:fill="FFFFFF"/>
        </w:rPr>
        <w:t xml:space="preserve">. Hence, relationship between Indonesian are very tight and warm in these spaces. The use of Bahasa Indonesia </w:t>
      </w:r>
      <w:del w:id="343" w:author="Microsoft Office User" w:date="2017-06-13T17:57:00Z">
        <w:r w:rsidRPr="009F74F7" w:rsidDel="00A96F08">
          <w:rPr>
            <w:rFonts w:ascii="Arial" w:eastAsia="Times New Roman" w:hAnsi="Arial" w:cs="Arial"/>
            <w:color w:val="000000"/>
            <w:spacing w:val="-4"/>
            <w:shd w:val="clear" w:color="auto" w:fill="FFFFFF"/>
          </w:rPr>
          <w:delText>are</w:delText>
        </w:r>
      </w:del>
      <w:ins w:id="344" w:author="Microsoft Office User" w:date="2017-06-13T17:57:00Z">
        <w:r w:rsidR="00A96F08" w:rsidRPr="009F74F7">
          <w:rPr>
            <w:rFonts w:ascii="Arial" w:eastAsia="Times New Roman" w:hAnsi="Arial" w:cs="Arial"/>
            <w:color w:val="000000"/>
            <w:spacing w:val="-4"/>
            <w:shd w:val="clear" w:color="auto" w:fill="FFFFFF"/>
          </w:rPr>
          <w:t>is</w:t>
        </w:r>
      </w:ins>
      <w:r w:rsidRPr="009F74F7">
        <w:rPr>
          <w:rFonts w:ascii="Arial" w:eastAsia="Times New Roman" w:hAnsi="Arial" w:cs="Arial"/>
          <w:color w:val="000000"/>
          <w:spacing w:val="-4"/>
          <w:shd w:val="clear" w:color="auto" w:fill="FFFFFF"/>
        </w:rPr>
        <w:t xml:space="preserve"> dominant within these spaces</w:t>
      </w:r>
      <w:ins w:id="345" w:author="Microsoft Office User" w:date="2017-06-13T17:58:00Z">
        <w:r w:rsidR="00FE71BA">
          <w:rPr>
            <w:rFonts w:ascii="Arial" w:eastAsia="Times New Roman" w:hAnsi="Arial" w:cs="Arial"/>
            <w:color w:val="000000"/>
            <w:spacing w:val="-4"/>
            <w:shd w:val="clear" w:color="auto" w:fill="FFFFFF"/>
          </w:rPr>
          <w:t>, dissolving</w:t>
        </w:r>
      </w:ins>
      <w:r w:rsidRPr="009F74F7">
        <w:rPr>
          <w:rFonts w:ascii="Arial" w:eastAsia="Times New Roman" w:hAnsi="Arial" w:cs="Arial"/>
          <w:color w:val="000000"/>
          <w:spacing w:val="-4"/>
          <w:shd w:val="clear" w:color="auto" w:fill="FFFFFF"/>
        </w:rPr>
        <w:t xml:space="preserve"> </w:t>
      </w:r>
      <w:del w:id="346" w:author="Microsoft Office User" w:date="2017-06-13T17:58:00Z">
        <w:r w:rsidRPr="009F74F7" w:rsidDel="00FE71BA">
          <w:rPr>
            <w:rFonts w:ascii="Arial" w:eastAsia="Times New Roman" w:hAnsi="Arial" w:cs="Arial"/>
            <w:color w:val="000000"/>
            <w:spacing w:val="-4"/>
            <w:shd w:val="clear" w:color="auto" w:fill="FFFFFF"/>
          </w:rPr>
          <w:delText xml:space="preserve">that the </w:delText>
        </w:r>
      </w:del>
      <w:r w:rsidRPr="009F74F7">
        <w:rPr>
          <w:rFonts w:ascii="Arial" w:eastAsia="Times New Roman" w:hAnsi="Arial" w:cs="Arial"/>
          <w:color w:val="000000"/>
          <w:spacing w:val="-4"/>
          <w:shd w:val="clear" w:color="auto" w:fill="FFFFFF"/>
        </w:rPr>
        <w:t xml:space="preserve">personal </w:t>
      </w:r>
      <w:ins w:id="347" w:author="Microsoft Office User" w:date="2017-06-13T17:59:00Z">
        <w:r w:rsidR="00FE71BA">
          <w:rPr>
            <w:rFonts w:ascii="Arial" w:eastAsia="Times New Roman" w:hAnsi="Arial" w:cs="Arial"/>
            <w:color w:val="000000"/>
            <w:spacing w:val="-4"/>
            <w:shd w:val="clear" w:color="auto" w:fill="FFFFFF"/>
          </w:rPr>
          <w:t xml:space="preserve">linguistic </w:t>
        </w:r>
      </w:ins>
      <w:r w:rsidRPr="009F74F7">
        <w:rPr>
          <w:rFonts w:ascii="Arial" w:eastAsia="Times New Roman" w:hAnsi="Arial" w:cs="Arial"/>
          <w:color w:val="000000"/>
          <w:spacing w:val="-4"/>
          <w:shd w:val="clear" w:color="auto" w:fill="FFFFFF"/>
        </w:rPr>
        <w:t>identit</w:t>
      </w:r>
      <w:ins w:id="348" w:author="Microsoft Office User" w:date="2017-06-13T17:59:00Z">
        <w:r w:rsidR="00FE71BA">
          <w:rPr>
            <w:rFonts w:ascii="Arial" w:eastAsia="Times New Roman" w:hAnsi="Arial" w:cs="Arial"/>
            <w:color w:val="000000"/>
            <w:spacing w:val="-4"/>
            <w:shd w:val="clear" w:color="auto" w:fill="FFFFFF"/>
          </w:rPr>
          <w:t>ies</w:t>
        </w:r>
      </w:ins>
      <w:del w:id="349" w:author="Microsoft Office User" w:date="2017-06-13T17:59:00Z">
        <w:r w:rsidRPr="009F74F7" w:rsidDel="00FE71BA">
          <w:rPr>
            <w:rFonts w:ascii="Arial" w:eastAsia="Times New Roman" w:hAnsi="Arial" w:cs="Arial"/>
            <w:color w:val="000000"/>
            <w:spacing w:val="-4"/>
            <w:shd w:val="clear" w:color="auto" w:fill="FFFFFF"/>
          </w:rPr>
          <w:delText>y</w:delText>
        </w:r>
      </w:del>
      <w:r w:rsidRPr="009F74F7">
        <w:rPr>
          <w:rFonts w:ascii="Arial" w:eastAsia="Times New Roman" w:hAnsi="Arial" w:cs="Arial"/>
          <w:color w:val="000000"/>
          <w:spacing w:val="-4"/>
          <w:shd w:val="clear" w:color="auto" w:fill="FFFFFF"/>
        </w:rPr>
        <w:t xml:space="preserve"> </w:t>
      </w:r>
      <w:del w:id="350" w:author="Microsoft Office User" w:date="2017-06-13T17:59:00Z">
        <w:r w:rsidRPr="009F74F7" w:rsidDel="00FE71BA">
          <w:rPr>
            <w:rFonts w:ascii="Arial" w:eastAsia="Times New Roman" w:hAnsi="Arial" w:cs="Arial"/>
            <w:color w:val="000000"/>
            <w:spacing w:val="-4"/>
            <w:shd w:val="clear" w:color="auto" w:fill="FFFFFF"/>
          </w:rPr>
          <w:delText xml:space="preserve">dissolve </w:delText>
        </w:r>
      </w:del>
      <w:r w:rsidRPr="009F74F7">
        <w:rPr>
          <w:rFonts w:ascii="Arial" w:eastAsia="Times New Roman" w:hAnsi="Arial" w:cs="Arial"/>
          <w:color w:val="000000"/>
          <w:spacing w:val="-4"/>
          <w:shd w:val="clear" w:color="auto" w:fill="FFFFFF"/>
        </w:rPr>
        <w:t xml:space="preserve">into </w:t>
      </w:r>
      <w:del w:id="351" w:author="Microsoft Office User" w:date="2017-06-13T17:59:00Z">
        <w:r w:rsidRPr="009F74F7" w:rsidDel="00FE71BA">
          <w:rPr>
            <w:rFonts w:ascii="Arial" w:eastAsia="Times New Roman" w:hAnsi="Arial" w:cs="Arial"/>
            <w:color w:val="000000"/>
            <w:spacing w:val="-4"/>
            <w:shd w:val="clear" w:color="auto" w:fill="FFFFFF"/>
          </w:rPr>
          <w:delText xml:space="preserve">the </w:delText>
        </w:r>
      </w:del>
      <w:ins w:id="352" w:author="Microsoft Office User" w:date="2017-06-13T17:59:00Z">
        <w:r w:rsidR="00FE71BA">
          <w:rPr>
            <w:rFonts w:ascii="Arial" w:eastAsia="Times New Roman" w:hAnsi="Arial" w:cs="Arial"/>
            <w:color w:val="000000"/>
            <w:spacing w:val="-4"/>
            <w:shd w:val="clear" w:color="auto" w:fill="FFFFFF"/>
          </w:rPr>
          <w:t>a</w:t>
        </w:r>
        <w:r w:rsidR="00FE71BA"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bigger collective identity. </w:t>
      </w:r>
      <w:r w:rsidRPr="009F74F7">
        <w:rPr>
          <w:rFonts w:ascii="Arial" w:eastAsia="Times New Roman" w:hAnsi="Arial" w:cs="Arial"/>
          <w:color w:val="000000"/>
          <w:spacing w:val="-4"/>
        </w:rPr>
        <w:br/>
      </w:r>
      <w:r w:rsidRPr="009F74F7">
        <w:rPr>
          <w:rFonts w:ascii="Arial" w:eastAsia="Times New Roman" w:hAnsi="Arial" w:cs="Arial"/>
          <w:color w:val="000000"/>
          <w:spacing w:val="-4"/>
        </w:rPr>
        <w:br/>
      </w:r>
      <w:r w:rsidRPr="009F74F7">
        <w:rPr>
          <w:rFonts w:ascii="Arial" w:eastAsia="Times New Roman" w:hAnsi="Arial" w:cs="Arial"/>
          <w:color w:val="000000"/>
          <w:spacing w:val="-4"/>
          <w:shd w:val="clear" w:color="auto" w:fill="FFFFFF"/>
        </w:rPr>
        <w:t xml:space="preserve">Generally, the tension which are happened in Indonesia today are not reflected </w:t>
      </w:r>
      <w:del w:id="353" w:author="Microsoft Office User" w:date="2017-06-13T18:04:00Z">
        <w:r w:rsidRPr="009F74F7" w:rsidDel="000A06E7">
          <w:rPr>
            <w:rFonts w:ascii="Arial" w:eastAsia="Times New Roman" w:hAnsi="Arial" w:cs="Arial"/>
            <w:color w:val="000000"/>
            <w:spacing w:val="-4"/>
            <w:shd w:val="clear" w:color="auto" w:fill="FFFFFF"/>
          </w:rPr>
          <w:delText>by the</w:delText>
        </w:r>
      </w:del>
      <w:ins w:id="354" w:author="Microsoft Office User" w:date="2017-06-13T18:04:00Z">
        <w:r w:rsidR="000A06E7">
          <w:rPr>
            <w:rFonts w:ascii="Arial" w:eastAsia="Times New Roman" w:hAnsi="Arial" w:cs="Arial"/>
            <w:color w:val="000000"/>
            <w:spacing w:val="-4"/>
            <w:shd w:val="clear" w:color="auto" w:fill="FFFFFF"/>
          </w:rPr>
          <w:t>in</w:t>
        </w:r>
      </w:ins>
      <w:r w:rsidRPr="009F74F7">
        <w:rPr>
          <w:rFonts w:ascii="Arial" w:eastAsia="Times New Roman" w:hAnsi="Arial" w:cs="Arial"/>
          <w:color w:val="000000"/>
          <w:spacing w:val="-4"/>
          <w:shd w:val="clear" w:color="auto" w:fill="FFFFFF"/>
        </w:rPr>
        <w:t xml:space="preserve"> </w:t>
      </w:r>
      <w:ins w:id="355" w:author="Microsoft Office User" w:date="2017-06-13T18:04:00Z">
        <w:r w:rsidR="000A06E7">
          <w:rPr>
            <w:rFonts w:ascii="Arial" w:eastAsia="Times New Roman" w:hAnsi="Arial" w:cs="Arial"/>
            <w:color w:val="000000"/>
            <w:spacing w:val="-4"/>
            <w:shd w:val="clear" w:color="auto" w:fill="FFFFFF"/>
          </w:rPr>
          <w:t xml:space="preserve">the </w:t>
        </w:r>
      </w:ins>
      <w:r w:rsidRPr="009F74F7">
        <w:rPr>
          <w:rFonts w:ascii="Arial" w:eastAsia="Times New Roman" w:hAnsi="Arial" w:cs="Arial"/>
          <w:color w:val="000000"/>
          <w:spacing w:val="-4"/>
          <w:shd w:val="clear" w:color="auto" w:fill="FFFFFF"/>
        </w:rPr>
        <w:t xml:space="preserve">Indonesian community in New York City. There are enclaves and boundaries that set apart some </w:t>
      </w:r>
      <w:del w:id="356" w:author="Microsoft Office User" w:date="2017-06-13T18:06:00Z">
        <w:r w:rsidRPr="009F74F7" w:rsidDel="00AE7DD0">
          <w:rPr>
            <w:rFonts w:ascii="Arial" w:eastAsia="Times New Roman" w:hAnsi="Arial" w:cs="Arial"/>
            <w:color w:val="000000"/>
            <w:spacing w:val="-4"/>
            <w:shd w:val="clear" w:color="auto" w:fill="FFFFFF"/>
          </w:rPr>
          <w:delText xml:space="preserve">activities </w:delText>
        </w:r>
      </w:del>
      <w:ins w:id="357" w:author="Microsoft Office User" w:date="2017-06-13T18:06:00Z">
        <w:r w:rsidR="00AE7DD0">
          <w:rPr>
            <w:rFonts w:ascii="Arial" w:eastAsia="Times New Roman" w:hAnsi="Arial" w:cs="Arial"/>
            <w:color w:val="000000"/>
            <w:spacing w:val="-4"/>
            <w:shd w:val="clear" w:color="auto" w:fill="FFFFFF"/>
          </w:rPr>
          <w:t>sub-groups</w:t>
        </w:r>
        <w:r w:rsidR="00AE7DD0"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of this community yet there are more spaces </w:t>
      </w:r>
      <w:ins w:id="358" w:author="Microsoft Office User" w:date="2017-06-13T18:06:00Z">
        <w:r w:rsidR="00AE7DD0">
          <w:rPr>
            <w:rFonts w:ascii="Arial" w:eastAsia="Times New Roman" w:hAnsi="Arial" w:cs="Arial"/>
            <w:color w:val="000000"/>
            <w:spacing w:val="-4"/>
            <w:shd w:val="clear" w:color="auto" w:fill="FFFFFF"/>
          </w:rPr>
          <w:t>where they</w:t>
        </w:r>
      </w:ins>
      <w:del w:id="359" w:author="Microsoft Office User" w:date="2017-06-13T18:06:00Z">
        <w:r w:rsidRPr="009F74F7" w:rsidDel="00AE7DD0">
          <w:rPr>
            <w:rFonts w:ascii="Arial" w:eastAsia="Times New Roman" w:hAnsi="Arial" w:cs="Arial"/>
            <w:color w:val="000000"/>
            <w:spacing w:val="-4"/>
            <w:shd w:val="clear" w:color="auto" w:fill="FFFFFF"/>
          </w:rPr>
          <w:delText>to</w:delText>
        </w:r>
      </w:del>
      <w:r w:rsidRPr="009F74F7">
        <w:rPr>
          <w:rFonts w:ascii="Arial" w:eastAsia="Times New Roman" w:hAnsi="Arial" w:cs="Arial"/>
          <w:color w:val="000000"/>
          <w:spacing w:val="-4"/>
          <w:shd w:val="clear" w:color="auto" w:fill="FFFFFF"/>
        </w:rPr>
        <w:t xml:space="preserve"> collaborate and mingle</w:t>
      </w:r>
      <w:del w:id="360" w:author="Microsoft Office User" w:date="2017-06-13T18:06:00Z">
        <w:r w:rsidRPr="009F74F7" w:rsidDel="00AE7DD0">
          <w:rPr>
            <w:rFonts w:ascii="Arial" w:eastAsia="Times New Roman" w:hAnsi="Arial" w:cs="Arial"/>
            <w:color w:val="000000"/>
            <w:spacing w:val="-4"/>
            <w:shd w:val="clear" w:color="auto" w:fill="FFFFFF"/>
          </w:rPr>
          <w:delText xml:space="preserve"> between them</w:delText>
        </w:r>
      </w:del>
      <w:r w:rsidRPr="009F74F7">
        <w:rPr>
          <w:rFonts w:ascii="Arial" w:eastAsia="Times New Roman" w:hAnsi="Arial" w:cs="Arial"/>
          <w:color w:val="000000"/>
          <w:spacing w:val="-4"/>
          <w:shd w:val="clear" w:color="auto" w:fill="FFFFFF"/>
        </w:rPr>
        <w:t xml:space="preserve">. The struggle to survive in New York City has glued </w:t>
      </w:r>
      <w:ins w:id="361" w:author="Microsoft Office User" w:date="2017-06-13T18:06:00Z">
        <w:r w:rsidR="00D544AD">
          <w:rPr>
            <w:rFonts w:ascii="Arial" w:eastAsia="Times New Roman" w:hAnsi="Arial" w:cs="Arial"/>
            <w:color w:val="000000"/>
            <w:spacing w:val="-4"/>
            <w:shd w:val="clear" w:color="auto" w:fill="FFFFFF"/>
          </w:rPr>
          <w:t xml:space="preserve">the </w:t>
        </w:r>
      </w:ins>
      <w:r w:rsidRPr="009F74F7">
        <w:rPr>
          <w:rFonts w:ascii="Arial" w:eastAsia="Times New Roman" w:hAnsi="Arial" w:cs="Arial"/>
          <w:color w:val="000000"/>
          <w:spacing w:val="-4"/>
          <w:shd w:val="clear" w:color="auto" w:fill="FFFFFF"/>
        </w:rPr>
        <w:t>Indonesian community together and strengthen</w:t>
      </w:r>
      <w:ins w:id="362" w:author="Microsoft Office User" w:date="2017-06-13T18:06:00Z">
        <w:r w:rsidR="00D544AD">
          <w:rPr>
            <w:rFonts w:ascii="Arial" w:eastAsia="Times New Roman" w:hAnsi="Arial" w:cs="Arial"/>
            <w:color w:val="000000"/>
            <w:spacing w:val="-4"/>
            <w:shd w:val="clear" w:color="auto" w:fill="FFFFFF"/>
          </w:rPr>
          <w:t>ed</w:t>
        </w:r>
      </w:ins>
      <w:r w:rsidRPr="009F74F7">
        <w:rPr>
          <w:rFonts w:ascii="Arial" w:eastAsia="Times New Roman" w:hAnsi="Arial" w:cs="Arial"/>
          <w:color w:val="000000"/>
          <w:spacing w:val="-4"/>
          <w:shd w:val="clear" w:color="auto" w:fill="FFFFFF"/>
        </w:rPr>
        <w:t xml:space="preserve"> their collective identity as Indonesian. The role of Bahasa Indonesia </w:t>
      </w:r>
      <w:ins w:id="363" w:author="Microsoft Office User" w:date="2017-06-13T18:06:00Z">
        <w:r w:rsidR="00D544AD">
          <w:rPr>
            <w:rFonts w:ascii="Arial" w:eastAsia="Times New Roman" w:hAnsi="Arial" w:cs="Arial"/>
            <w:color w:val="000000"/>
            <w:spacing w:val="-4"/>
            <w:shd w:val="clear" w:color="auto" w:fill="FFFFFF"/>
          </w:rPr>
          <w:t>is</w:t>
        </w:r>
      </w:ins>
      <w:del w:id="364" w:author="Microsoft Office User" w:date="2017-06-13T18:06:00Z">
        <w:r w:rsidRPr="009F74F7" w:rsidDel="00D544AD">
          <w:rPr>
            <w:rFonts w:ascii="Arial" w:eastAsia="Times New Roman" w:hAnsi="Arial" w:cs="Arial"/>
            <w:color w:val="000000"/>
            <w:spacing w:val="-4"/>
            <w:shd w:val="clear" w:color="auto" w:fill="FFFFFF"/>
          </w:rPr>
          <w:delText>are</w:delText>
        </w:r>
      </w:del>
      <w:r w:rsidRPr="009F74F7">
        <w:rPr>
          <w:rFonts w:ascii="Arial" w:eastAsia="Times New Roman" w:hAnsi="Arial" w:cs="Arial"/>
          <w:color w:val="000000"/>
          <w:spacing w:val="-4"/>
          <w:shd w:val="clear" w:color="auto" w:fill="FFFFFF"/>
        </w:rPr>
        <w:t xml:space="preserve"> prominent</w:t>
      </w:r>
      <w:ins w:id="365" w:author="Microsoft Office User" w:date="2017-06-13T18:09:00Z">
        <w:r w:rsidR="00892080">
          <w:rPr>
            <w:rFonts w:ascii="Arial" w:eastAsia="Times New Roman" w:hAnsi="Arial" w:cs="Arial"/>
            <w:color w:val="000000"/>
            <w:spacing w:val="-4"/>
            <w:shd w:val="clear" w:color="auto" w:fill="FFFFFF"/>
          </w:rPr>
          <w:t xml:space="preserve"> and it is used by</w:t>
        </w:r>
      </w:ins>
      <w:ins w:id="366" w:author="Microsoft Office User" w:date="2017-06-13T18:15:00Z">
        <w:r w:rsidR="000F22CC">
          <w:rPr>
            <w:rFonts w:ascii="Arial" w:eastAsia="Times New Roman" w:hAnsi="Arial" w:cs="Arial"/>
            <w:color w:val="000000"/>
            <w:spacing w:val="-4"/>
            <w:shd w:val="clear" w:color="auto" w:fill="FFFFFF"/>
          </w:rPr>
          <w:t xml:space="preserve"> Indonesians in New York that may be of different linguistic identities to communicate with each other.</w:t>
        </w:r>
      </w:ins>
      <w:del w:id="367" w:author="Microsoft Office User" w:date="2017-06-13T18:14:00Z">
        <w:r w:rsidRPr="009F74F7" w:rsidDel="000F22CC">
          <w:rPr>
            <w:rFonts w:ascii="Arial" w:eastAsia="Times New Roman" w:hAnsi="Arial" w:cs="Arial"/>
            <w:color w:val="000000"/>
            <w:spacing w:val="-4"/>
            <w:shd w:val="clear" w:color="auto" w:fill="FFFFFF"/>
          </w:rPr>
          <w:delText xml:space="preserve"> that</w:delText>
        </w:r>
      </w:del>
      <w:r w:rsidRPr="009F74F7">
        <w:rPr>
          <w:rFonts w:ascii="Arial" w:eastAsia="Times New Roman" w:hAnsi="Arial" w:cs="Arial"/>
          <w:color w:val="000000"/>
          <w:spacing w:val="-4"/>
          <w:shd w:val="clear" w:color="auto" w:fill="FFFFFF"/>
        </w:rPr>
        <w:t xml:space="preserve"> </w:t>
      </w:r>
      <w:ins w:id="368" w:author="Microsoft Office User" w:date="2017-06-13T18:15:00Z">
        <w:r w:rsidR="000F22CC">
          <w:rPr>
            <w:rFonts w:ascii="Arial" w:eastAsia="Times New Roman" w:hAnsi="Arial" w:cs="Arial"/>
            <w:color w:val="000000"/>
            <w:spacing w:val="-4"/>
            <w:shd w:val="clear" w:color="auto" w:fill="FFFFFF"/>
          </w:rPr>
          <w:t xml:space="preserve">That said, </w:t>
        </w:r>
      </w:ins>
      <w:del w:id="369" w:author="Microsoft Office User" w:date="2017-06-13T18:15:00Z">
        <w:r w:rsidRPr="009F74F7" w:rsidDel="000F22CC">
          <w:rPr>
            <w:rFonts w:ascii="Arial" w:eastAsia="Times New Roman" w:hAnsi="Arial" w:cs="Arial"/>
            <w:color w:val="000000"/>
            <w:spacing w:val="-4"/>
            <w:shd w:val="clear" w:color="auto" w:fill="FFFFFF"/>
          </w:rPr>
          <w:delText xml:space="preserve">the community could all communicate well through the language. Still, </w:delText>
        </w:r>
      </w:del>
      <w:r w:rsidRPr="009F74F7">
        <w:rPr>
          <w:rFonts w:ascii="Arial" w:eastAsia="Times New Roman" w:hAnsi="Arial" w:cs="Arial"/>
          <w:color w:val="000000"/>
          <w:spacing w:val="-4"/>
          <w:shd w:val="clear" w:color="auto" w:fill="FFFFFF"/>
        </w:rPr>
        <w:t xml:space="preserve">as the community grow there </w:t>
      </w:r>
      <w:del w:id="370" w:author="Microsoft Office User" w:date="2017-06-13T18:16:00Z">
        <w:r w:rsidRPr="009F74F7" w:rsidDel="000F22CC">
          <w:rPr>
            <w:rFonts w:ascii="Arial" w:eastAsia="Times New Roman" w:hAnsi="Arial" w:cs="Arial"/>
            <w:color w:val="000000"/>
            <w:spacing w:val="-4"/>
            <w:shd w:val="clear" w:color="auto" w:fill="FFFFFF"/>
          </w:rPr>
          <w:delText xml:space="preserve">are </w:delText>
        </w:r>
      </w:del>
      <w:ins w:id="371" w:author="Microsoft Office User" w:date="2017-06-13T18:16:00Z">
        <w:r w:rsidR="000F22CC">
          <w:rPr>
            <w:rFonts w:ascii="Arial" w:eastAsia="Times New Roman" w:hAnsi="Arial" w:cs="Arial"/>
            <w:color w:val="000000"/>
            <w:spacing w:val="-4"/>
            <w:shd w:val="clear" w:color="auto" w:fill="FFFFFF"/>
          </w:rPr>
          <w:t>is the</w:t>
        </w:r>
        <w:r w:rsidR="000F22CC"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possibility </w:t>
      </w:r>
      <w:ins w:id="372" w:author="Microsoft Office User" w:date="2017-06-13T18:16:00Z">
        <w:r w:rsidR="000F22CC">
          <w:rPr>
            <w:rFonts w:ascii="Arial" w:eastAsia="Times New Roman" w:hAnsi="Arial" w:cs="Arial"/>
            <w:color w:val="000000"/>
            <w:spacing w:val="-4"/>
            <w:shd w:val="clear" w:color="auto" w:fill="FFFFFF"/>
          </w:rPr>
          <w:t xml:space="preserve">that </w:t>
        </w:r>
      </w:ins>
      <w:r w:rsidRPr="009F74F7">
        <w:rPr>
          <w:rFonts w:ascii="Arial" w:eastAsia="Times New Roman" w:hAnsi="Arial" w:cs="Arial"/>
          <w:color w:val="000000"/>
          <w:spacing w:val="-4"/>
          <w:shd w:val="clear" w:color="auto" w:fill="FFFFFF"/>
        </w:rPr>
        <w:t xml:space="preserve">in the future </w:t>
      </w:r>
      <w:ins w:id="373" w:author="Microsoft Office User" w:date="2017-06-13T18:16:00Z">
        <w:r w:rsidR="000F22CC">
          <w:rPr>
            <w:rFonts w:ascii="Arial" w:eastAsia="Times New Roman" w:hAnsi="Arial" w:cs="Arial"/>
            <w:color w:val="000000"/>
            <w:spacing w:val="-4"/>
            <w:shd w:val="clear" w:color="auto" w:fill="FFFFFF"/>
          </w:rPr>
          <w:t>it will</w:t>
        </w:r>
      </w:ins>
      <w:del w:id="374" w:author="Microsoft Office User" w:date="2017-06-13T18:16:00Z">
        <w:r w:rsidRPr="009F74F7" w:rsidDel="000F22CC">
          <w:rPr>
            <w:rFonts w:ascii="Arial" w:eastAsia="Times New Roman" w:hAnsi="Arial" w:cs="Arial"/>
            <w:color w:val="000000"/>
            <w:spacing w:val="-4"/>
            <w:shd w:val="clear" w:color="auto" w:fill="FFFFFF"/>
          </w:rPr>
          <w:delText>to</w:delText>
        </w:r>
      </w:del>
      <w:r w:rsidRPr="009F74F7">
        <w:rPr>
          <w:rFonts w:ascii="Arial" w:eastAsia="Times New Roman" w:hAnsi="Arial" w:cs="Arial"/>
          <w:color w:val="000000"/>
          <w:spacing w:val="-4"/>
          <w:shd w:val="clear" w:color="auto" w:fill="FFFFFF"/>
        </w:rPr>
        <w:t xml:space="preserve"> cluster </w:t>
      </w:r>
      <w:del w:id="375" w:author="Microsoft Office User" w:date="2017-06-13T18:16:00Z">
        <w:r w:rsidRPr="009F74F7" w:rsidDel="000F22CC">
          <w:rPr>
            <w:rFonts w:ascii="Arial" w:eastAsia="Times New Roman" w:hAnsi="Arial" w:cs="Arial"/>
            <w:color w:val="000000"/>
            <w:spacing w:val="-4"/>
            <w:shd w:val="clear" w:color="auto" w:fill="FFFFFF"/>
          </w:rPr>
          <w:delText xml:space="preserve">within </w:delText>
        </w:r>
      </w:del>
      <w:ins w:id="376" w:author="Microsoft Office User" w:date="2017-06-13T18:16:00Z">
        <w:r w:rsidR="000F22CC">
          <w:rPr>
            <w:rFonts w:ascii="Arial" w:eastAsia="Times New Roman" w:hAnsi="Arial" w:cs="Arial"/>
            <w:color w:val="000000"/>
            <w:spacing w:val="-4"/>
            <w:shd w:val="clear" w:color="auto" w:fill="FFFFFF"/>
          </w:rPr>
          <w:t>around</w:t>
        </w:r>
        <w:r w:rsidR="000F22CC" w:rsidRPr="009F74F7">
          <w:rPr>
            <w:rFonts w:ascii="Arial" w:eastAsia="Times New Roman" w:hAnsi="Arial" w:cs="Arial"/>
            <w:color w:val="000000"/>
            <w:spacing w:val="-4"/>
            <w:shd w:val="clear" w:color="auto" w:fill="FFFFFF"/>
          </w:rPr>
          <w:t xml:space="preserve"> </w:t>
        </w:r>
      </w:ins>
      <w:r w:rsidRPr="009F74F7">
        <w:rPr>
          <w:rFonts w:ascii="Arial" w:eastAsia="Times New Roman" w:hAnsi="Arial" w:cs="Arial"/>
          <w:color w:val="000000"/>
          <w:spacing w:val="-4"/>
          <w:shd w:val="clear" w:color="auto" w:fill="FFFFFF"/>
        </w:rPr>
        <w:t xml:space="preserve">borders of tribes and religion, </w:t>
      </w:r>
      <w:del w:id="377" w:author="Microsoft Office User" w:date="2017-06-13T18:16:00Z">
        <w:r w:rsidRPr="009F74F7" w:rsidDel="000F22CC">
          <w:rPr>
            <w:rFonts w:ascii="Arial" w:eastAsia="Times New Roman" w:hAnsi="Arial" w:cs="Arial"/>
            <w:color w:val="000000"/>
            <w:spacing w:val="-4"/>
            <w:shd w:val="clear" w:color="auto" w:fill="FFFFFF"/>
          </w:rPr>
          <w:delText xml:space="preserve">which </w:delText>
        </w:r>
      </w:del>
      <w:ins w:id="378" w:author="Microsoft Office User" w:date="2017-06-13T18:16:00Z">
        <w:r w:rsidR="000F22CC">
          <w:rPr>
            <w:rFonts w:ascii="Arial" w:eastAsia="Times New Roman" w:hAnsi="Arial" w:cs="Arial"/>
            <w:color w:val="000000"/>
            <w:spacing w:val="-4"/>
            <w:shd w:val="clear" w:color="auto" w:fill="FFFFFF"/>
          </w:rPr>
          <w:t>as</w:t>
        </w:r>
        <w:r w:rsidR="000F22CC" w:rsidRPr="009F74F7">
          <w:rPr>
            <w:rFonts w:ascii="Arial" w:eastAsia="Times New Roman" w:hAnsi="Arial" w:cs="Arial"/>
            <w:color w:val="000000"/>
            <w:spacing w:val="-4"/>
            <w:shd w:val="clear" w:color="auto" w:fill="FFFFFF"/>
          </w:rPr>
          <w:t xml:space="preserve"> </w:t>
        </w:r>
      </w:ins>
      <w:bookmarkStart w:id="379" w:name="_GoBack"/>
      <w:bookmarkEnd w:id="379"/>
      <w:del w:id="380" w:author="Microsoft Office User" w:date="2017-06-13T18:16:00Z">
        <w:r w:rsidRPr="009F74F7" w:rsidDel="000F22CC">
          <w:rPr>
            <w:rFonts w:ascii="Arial" w:eastAsia="Times New Roman" w:hAnsi="Arial" w:cs="Arial"/>
            <w:color w:val="000000"/>
            <w:spacing w:val="-4"/>
            <w:shd w:val="clear" w:color="auto" w:fill="FFFFFF"/>
          </w:rPr>
          <w:delText xml:space="preserve">might be </w:delText>
        </w:r>
      </w:del>
      <w:r w:rsidRPr="009F74F7">
        <w:rPr>
          <w:rFonts w:ascii="Arial" w:eastAsia="Times New Roman" w:hAnsi="Arial" w:cs="Arial"/>
          <w:color w:val="000000"/>
          <w:spacing w:val="-4"/>
          <w:shd w:val="clear" w:color="auto" w:fill="FFFFFF"/>
        </w:rPr>
        <w:t>another form of adaptation and integration to survive in the City.</w:t>
      </w:r>
    </w:p>
    <w:p w14:paraId="291F119B" w14:textId="77777777" w:rsidR="006E7A2A" w:rsidRDefault="000F22CC"/>
    <w:sectPr w:rsidR="006E7A2A" w:rsidSect="005D4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Zapf Dingbats">
    <w:panose1 w:val="05020102010704020609"/>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F7"/>
    <w:rsid w:val="00062225"/>
    <w:rsid w:val="000870A2"/>
    <w:rsid w:val="000A06E7"/>
    <w:rsid w:val="000B0BD2"/>
    <w:rsid w:val="000B3B4D"/>
    <w:rsid w:val="000F22CC"/>
    <w:rsid w:val="00121226"/>
    <w:rsid w:val="00122F3C"/>
    <w:rsid w:val="001E7F3A"/>
    <w:rsid w:val="001F714D"/>
    <w:rsid w:val="002044C7"/>
    <w:rsid w:val="0020597E"/>
    <w:rsid w:val="002969BA"/>
    <w:rsid w:val="002B564E"/>
    <w:rsid w:val="002E091C"/>
    <w:rsid w:val="003125D1"/>
    <w:rsid w:val="00355D55"/>
    <w:rsid w:val="00363763"/>
    <w:rsid w:val="003E005E"/>
    <w:rsid w:val="003F4E0E"/>
    <w:rsid w:val="0048713B"/>
    <w:rsid w:val="004D10D5"/>
    <w:rsid w:val="005A0E29"/>
    <w:rsid w:val="005D48B4"/>
    <w:rsid w:val="00645A0F"/>
    <w:rsid w:val="006A4864"/>
    <w:rsid w:val="007611A4"/>
    <w:rsid w:val="0078021E"/>
    <w:rsid w:val="007A0399"/>
    <w:rsid w:val="007E0BC7"/>
    <w:rsid w:val="007F3915"/>
    <w:rsid w:val="00811232"/>
    <w:rsid w:val="00892080"/>
    <w:rsid w:val="00897794"/>
    <w:rsid w:val="008E7919"/>
    <w:rsid w:val="009447CE"/>
    <w:rsid w:val="009F74F7"/>
    <w:rsid w:val="00A34518"/>
    <w:rsid w:val="00A944DB"/>
    <w:rsid w:val="00A96F08"/>
    <w:rsid w:val="00AC6C6A"/>
    <w:rsid w:val="00AD1110"/>
    <w:rsid w:val="00AD7D15"/>
    <w:rsid w:val="00AE2A06"/>
    <w:rsid w:val="00AE7DD0"/>
    <w:rsid w:val="00B01947"/>
    <w:rsid w:val="00B66C80"/>
    <w:rsid w:val="00B84C04"/>
    <w:rsid w:val="00B85424"/>
    <w:rsid w:val="00BC0C80"/>
    <w:rsid w:val="00C03B59"/>
    <w:rsid w:val="00C136F0"/>
    <w:rsid w:val="00C608CB"/>
    <w:rsid w:val="00D2106E"/>
    <w:rsid w:val="00D366A8"/>
    <w:rsid w:val="00D544AD"/>
    <w:rsid w:val="00D5569C"/>
    <w:rsid w:val="00D86DB2"/>
    <w:rsid w:val="00D97937"/>
    <w:rsid w:val="00DA04E1"/>
    <w:rsid w:val="00E03828"/>
    <w:rsid w:val="00E527B0"/>
    <w:rsid w:val="00E552DB"/>
    <w:rsid w:val="00E91BFD"/>
    <w:rsid w:val="00EC0676"/>
    <w:rsid w:val="00ED5BEC"/>
    <w:rsid w:val="00ED6CD1"/>
    <w:rsid w:val="00FA0C2A"/>
    <w:rsid w:val="00FB1CA1"/>
    <w:rsid w:val="00FE71BA"/>
    <w:rsid w:val="00FE7D5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70A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9F74F7"/>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F74F7"/>
    <w:rPr>
      <w:rFonts w:ascii="Times New Roman" w:hAnsi="Times New Roman" w:cs="Times New Roman"/>
      <w:b/>
      <w:bCs/>
      <w:sz w:val="20"/>
      <w:szCs w:val="20"/>
    </w:rPr>
  </w:style>
  <w:style w:type="character" w:customStyle="1" w:styleId="apple-converted-space">
    <w:name w:val="apple-converted-space"/>
    <w:basedOn w:val="DefaultParagraphFont"/>
    <w:rsid w:val="009F74F7"/>
  </w:style>
  <w:style w:type="paragraph" w:styleId="BalloonText">
    <w:name w:val="Balloon Text"/>
    <w:basedOn w:val="Normal"/>
    <w:link w:val="BalloonTextChar"/>
    <w:uiPriority w:val="99"/>
    <w:semiHidden/>
    <w:unhideWhenUsed/>
    <w:rsid w:val="009F74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74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436192">
      <w:bodyDiv w:val="1"/>
      <w:marLeft w:val="0"/>
      <w:marRight w:val="0"/>
      <w:marTop w:val="0"/>
      <w:marBottom w:val="0"/>
      <w:divBdr>
        <w:top w:val="none" w:sz="0" w:space="0" w:color="auto"/>
        <w:left w:val="none" w:sz="0" w:space="0" w:color="auto"/>
        <w:bottom w:val="none" w:sz="0" w:space="0" w:color="auto"/>
        <w:right w:val="none" w:sz="0" w:space="0" w:color="auto"/>
      </w:divBdr>
      <w:divsChild>
        <w:div w:id="362022719">
          <w:marLeft w:val="0"/>
          <w:marRight w:val="0"/>
          <w:marTop w:val="0"/>
          <w:marBottom w:val="0"/>
          <w:divBdr>
            <w:top w:val="none" w:sz="0" w:space="0" w:color="auto"/>
            <w:left w:val="none" w:sz="0" w:space="0" w:color="auto"/>
            <w:bottom w:val="none" w:sz="0" w:space="0" w:color="auto"/>
            <w:right w:val="none" w:sz="0" w:space="0" w:color="auto"/>
          </w:divBdr>
        </w:div>
        <w:div w:id="2037271537">
          <w:blockQuote w:val="1"/>
          <w:marLeft w:val="0"/>
          <w:marRight w:val="0"/>
          <w:marTop w:val="0"/>
          <w:marBottom w:val="300"/>
          <w:divBdr>
            <w:top w:val="none" w:sz="0" w:space="0" w:color="auto"/>
            <w:left w:val="single" w:sz="36" w:space="15" w:color="EEEEEE"/>
            <w:bottom w:val="none" w:sz="0" w:space="0" w:color="auto"/>
            <w:right w:val="none" w:sz="0" w:space="0" w:color="auto"/>
          </w:divBdr>
        </w:div>
        <w:div w:id="119881940">
          <w:blockQuote w:val="1"/>
          <w:marLeft w:val="0"/>
          <w:marRight w:val="0"/>
          <w:marTop w:val="0"/>
          <w:marBottom w:val="300"/>
          <w:divBdr>
            <w:top w:val="none" w:sz="0" w:space="0" w:color="auto"/>
            <w:left w:val="single" w:sz="36" w:space="15" w:color="EEEEEE"/>
            <w:bottom w:val="none" w:sz="0" w:space="0" w:color="auto"/>
            <w:right w:val="none" w:sz="0" w:space="0" w:color="auto"/>
          </w:divBdr>
        </w:div>
        <w:div w:id="6586540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1810</Words>
  <Characters>10320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2017-06-13T15:59:00Z</dcterms:created>
  <dcterms:modified xsi:type="dcterms:W3CDTF">2017-06-13T22:16:00Z</dcterms:modified>
</cp:coreProperties>
</file>