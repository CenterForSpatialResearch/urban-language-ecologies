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6BF67" w14:textId="77777777" w:rsidR="006D08EC" w:rsidRPr="006D08EC" w:rsidRDefault="006D08EC" w:rsidP="006D08EC">
      <w:pPr>
        <w:shd w:val="clear" w:color="auto" w:fill="FFFFFF"/>
        <w:spacing w:before="150" w:after="150"/>
        <w:outlineLvl w:val="4"/>
        <w:rPr>
          <w:rFonts w:ascii="Arial" w:eastAsia="Times New Roman" w:hAnsi="Arial" w:cs="Arial"/>
          <w:b/>
          <w:bCs/>
          <w:color w:val="000000"/>
          <w:spacing w:val="-4"/>
          <w:sz w:val="33"/>
          <w:szCs w:val="33"/>
        </w:rPr>
      </w:pPr>
      <w:r w:rsidRPr="006D08EC">
        <w:rPr>
          <w:rFonts w:ascii="Arial" w:eastAsia="Times New Roman" w:hAnsi="Arial" w:cs="Arial"/>
          <w:b/>
          <w:bCs/>
          <w:color w:val="000000"/>
          <w:spacing w:val="-4"/>
          <w:sz w:val="33"/>
          <w:szCs w:val="33"/>
        </w:rPr>
        <w:t>Introduction</w:t>
      </w:r>
    </w:p>
    <w:p w14:paraId="2EC97F9A" w14:textId="4DFB416B" w:rsidR="006D08EC" w:rsidRPr="006D08EC" w:rsidRDefault="006D08EC" w:rsidP="006D08EC">
      <w:pPr>
        <w:rPr>
          <w:rFonts w:ascii="Times New Roman" w:eastAsia="Times New Roman" w:hAnsi="Times New Roman" w:cs="Times New Roman"/>
        </w:rPr>
      </w:pPr>
      <w:r w:rsidRPr="006D08EC">
        <w:rPr>
          <w:rFonts w:ascii="Arial" w:eastAsia="Times New Roman" w:hAnsi="Arial" w:cs="Arial"/>
          <w:color w:val="000000"/>
          <w:spacing w:val="-4"/>
          <w:shd w:val="clear" w:color="auto" w:fill="FFFFFF"/>
        </w:rPr>
        <w:t xml:space="preserve">Halal food carts have become a staple of the New York streetscape. Their presence on the streets of New York is no longer a novelty: they have become so inconspicuous </w:t>
      </w:r>
      <w:del w:id="0" w:author="Microsoft Office User" w:date="2017-06-26T10:58:00Z">
        <w:r w:rsidRPr="006D08EC" w:rsidDel="000D2246">
          <w:rPr>
            <w:rFonts w:ascii="Arial" w:eastAsia="Times New Roman" w:hAnsi="Arial" w:cs="Arial"/>
            <w:color w:val="000000"/>
            <w:spacing w:val="-4"/>
            <w:shd w:val="clear" w:color="auto" w:fill="FFFFFF"/>
          </w:rPr>
          <w:delText xml:space="preserve">with </w:delText>
        </w:r>
      </w:del>
      <w:ins w:id="1" w:author="Microsoft Office User" w:date="2017-06-26T10:58:00Z">
        <w:r w:rsidR="000D2246">
          <w:rPr>
            <w:rFonts w:ascii="Arial" w:eastAsia="Times New Roman" w:hAnsi="Arial" w:cs="Arial"/>
            <w:color w:val="000000"/>
            <w:spacing w:val="-4"/>
            <w:shd w:val="clear" w:color="auto" w:fill="FFFFFF"/>
          </w:rPr>
          <w:t>in</w:t>
        </w:r>
        <w:r w:rsidR="000D2246"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 xml:space="preserve">the urban context that it seems they have been there forever. It was therefore surprising for us to find out that unlike the quintessential hotdog cart, halal food carts have only been around since 1999. Their prevalence and popularity is even more puzzling given the small niche halal cuisine occupies in the American palate. Operated mostly by Arab speaking vendors and preparing food of Arab origin Halal food carts presented a rich field of investigation into Conflict Urbanism and Language Justice in New York: as </w:t>
      </w:r>
      <w:ins w:id="2" w:author="Microsoft Office User" w:date="2017-06-26T11:04:00Z">
        <w:r w:rsidR="00A82F59">
          <w:rPr>
            <w:rFonts w:ascii="Arial" w:eastAsia="Times New Roman" w:hAnsi="Arial" w:cs="Arial"/>
            <w:color w:val="000000"/>
            <w:spacing w:val="-4"/>
            <w:shd w:val="clear" w:color="auto" w:fill="FFFFFF"/>
          </w:rPr>
          <w:t>A</w:t>
        </w:r>
      </w:ins>
      <w:del w:id="3" w:author="Microsoft Office User" w:date="2017-06-26T11:04:00Z">
        <w:r w:rsidRPr="006D08EC" w:rsidDel="00A82F59">
          <w:rPr>
            <w:rFonts w:ascii="Arial" w:eastAsia="Times New Roman" w:hAnsi="Arial" w:cs="Arial"/>
            <w:color w:val="000000"/>
            <w:spacing w:val="-4"/>
            <w:shd w:val="clear" w:color="auto" w:fill="FFFFFF"/>
          </w:rPr>
          <w:delText>a</w:delText>
        </w:r>
      </w:del>
      <w:r w:rsidRPr="006D08EC">
        <w:rPr>
          <w:rFonts w:ascii="Arial" w:eastAsia="Times New Roman" w:hAnsi="Arial" w:cs="Arial"/>
          <w:color w:val="000000"/>
          <w:spacing w:val="-4"/>
          <w:shd w:val="clear" w:color="auto" w:fill="FFFFFF"/>
        </w:rPr>
        <w:t xml:space="preserve">rabic language speakers ourselves our initial interest stemmed from the obvious conflicts and difficulties vendors would run into operating within a predominantly </w:t>
      </w:r>
      <w:ins w:id="4" w:author="Microsoft Office User" w:date="2017-06-26T11:04:00Z">
        <w:r w:rsidR="00A82F59">
          <w:rPr>
            <w:rFonts w:ascii="Arial" w:eastAsia="Times New Roman" w:hAnsi="Arial" w:cs="Arial"/>
            <w:color w:val="000000"/>
            <w:spacing w:val="-4"/>
            <w:shd w:val="clear" w:color="auto" w:fill="FFFFFF"/>
          </w:rPr>
          <w:t>E</w:t>
        </w:r>
      </w:ins>
      <w:del w:id="5" w:author="Microsoft Office User" w:date="2017-06-26T11:04:00Z">
        <w:r w:rsidRPr="006D08EC" w:rsidDel="00A82F59">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nglish speaking public.</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With obvious clashes within an operation run by predominantly </w:t>
      </w:r>
      <w:ins w:id="6" w:author="Microsoft Office User" w:date="2017-06-26T11:28:00Z">
        <w:r w:rsidR="00C91FE3">
          <w:rPr>
            <w:rFonts w:ascii="Arial" w:eastAsia="Times New Roman" w:hAnsi="Arial" w:cs="Arial"/>
            <w:color w:val="000000"/>
            <w:spacing w:val="-4"/>
            <w:shd w:val="clear" w:color="auto" w:fill="FFFFFF"/>
          </w:rPr>
          <w:t>A</w:t>
        </w:r>
      </w:ins>
      <w:del w:id="7" w:author="Microsoft Office User" w:date="2017-06-26T11:28:00Z">
        <w:r w:rsidRPr="006D08EC" w:rsidDel="00C91FE3">
          <w:rPr>
            <w:rFonts w:ascii="Arial" w:eastAsia="Times New Roman" w:hAnsi="Arial" w:cs="Arial"/>
            <w:color w:val="000000"/>
            <w:spacing w:val="-4"/>
            <w:shd w:val="clear" w:color="auto" w:fill="FFFFFF"/>
          </w:rPr>
          <w:delText>a</w:delText>
        </w:r>
      </w:del>
      <w:r w:rsidRPr="006D08EC">
        <w:rPr>
          <w:rFonts w:ascii="Arial" w:eastAsia="Times New Roman" w:hAnsi="Arial" w:cs="Arial"/>
          <w:color w:val="000000"/>
          <w:spacing w:val="-4"/>
          <w:shd w:val="clear" w:color="auto" w:fill="FFFFFF"/>
        </w:rPr>
        <w:t>rab</w:t>
      </w:r>
      <w:ins w:id="8" w:author="Microsoft Office User" w:date="2017-06-26T11:28:00Z">
        <w:r w:rsidR="00C91FE3">
          <w:rPr>
            <w:rFonts w:ascii="Arial" w:eastAsia="Times New Roman" w:hAnsi="Arial" w:cs="Arial"/>
            <w:color w:val="000000"/>
            <w:spacing w:val="-4"/>
            <w:shd w:val="clear" w:color="auto" w:fill="FFFFFF"/>
          </w:rPr>
          <w:t>ic</w:t>
        </w:r>
      </w:ins>
      <w:r w:rsidRPr="006D08EC">
        <w:rPr>
          <w:rFonts w:ascii="Arial" w:eastAsia="Times New Roman" w:hAnsi="Arial" w:cs="Arial"/>
          <w:color w:val="000000"/>
          <w:spacing w:val="-4"/>
          <w:shd w:val="clear" w:color="auto" w:fill="FFFFFF"/>
        </w:rPr>
        <w:t xml:space="preserve"> speaking employees </w:t>
      </w:r>
      <w:del w:id="9" w:author="Microsoft Office User" w:date="2017-06-26T11:28:00Z">
        <w:r w:rsidRPr="006D08EC" w:rsidDel="00810B8E">
          <w:rPr>
            <w:rFonts w:ascii="Arial" w:eastAsia="Times New Roman" w:hAnsi="Arial" w:cs="Arial"/>
            <w:color w:val="000000"/>
            <w:spacing w:val="-4"/>
            <w:shd w:val="clear" w:color="auto" w:fill="FFFFFF"/>
          </w:rPr>
          <w:delText xml:space="preserve">and </w:delText>
        </w:r>
      </w:del>
      <w:ins w:id="10" w:author="Microsoft Office User" w:date="2017-06-26T11:28:00Z">
        <w:r w:rsidR="00810B8E">
          <w:rPr>
            <w:rFonts w:ascii="Arial" w:eastAsia="Times New Roman" w:hAnsi="Arial" w:cs="Arial"/>
            <w:color w:val="000000"/>
            <w:spacing w:val="-4"/>
            <w:shd w:val="clear" w:color="auto" w:fill="FFFFFF"/>
          </w:rPr>
          <w:t>communicating with</w:t>
        </w:r>
        <w:r w:rsidR="00810B8E"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 xml:space="preserve">an </w:t>
      </w:r>
      <w:ins w:id="11" w:author="Microsoft Office User" w:date="2017-06-26T11:28:00Z">
        <w:r w:rsidR="00810B8E">
          <w:rPr>
            <w:rFonts w:ascii="Arial" w:eastAsia="Times New Roman" w:hAnsi="Arial" w:cs="Arial"/>
            <w:color w:val="000000"/>
            <w:spacing w:val="-4"/>
            <w:shd w:val="clear" w:color="auto" w:fill="FFFFFF"/>
          </w:rPr>
          <w:t>E</w:t>
        </w:r>
      </w:ins>
      <w:del w:id="12" w:author="Microsoft Office User" w:date="2017-06-26T11:28:00Z">
        <w:r w:rsidRPr="006D08EC" w:rsidDel="00810B8E">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 xml:space="preserve">nglish speaking clientele our investigations led us into an attempt at understanding the role language plays in determining the standing of employees, the business opportunities available for vendors and the difficulties they face negotiating regulatory landscapes. Additionally, while </w:t>
      </w:r>
      <w:ins w:id="13" w:author="Microsoft Office User" w:date="2017-06-26T11:31:00Z">
        <w:r w:rsidR="00BE2FC5">
          <w:rPr>
            <w:rFonts w:ascii="Arial" w:eastAsia="Times New Roman" w:hAnsi="Arial" w:cs="Arial"/>
            <w:color w:val="000000"/>
            <w:spacing w:val="-4"/>
            <w:shd w:val="clear" w:color="auto" w:fill="FFFFFF"/>
          </w:rPr>
          <w:t>A</w:t>
        </w:r>
      </w:ins>
      <w:del w:id="14" w:author="Microsoft Office User" w:date="2017-06-26T11:31:00Z">
        <w:r w:rsidRPr="006D08EC" w:rsidDel="00BE2FC5">
          <w:rPr>
            <w:rFonts w:ascii="Arial" w:eastAsia="Times New Roman" w:hAnsi="Arial" w:cs="Arial"/>
            <w:color w:val="000000"/>
            <w:spacing w:val="-4"/>
            <w:shd w:val="clear" w:color="auto" w:fill="FFFFFF"/>
          </w:rPr>
          <w:delText>a</w:delText>
        </w:r>
      </w:del>
      <w:r w:rsidRPr="006D08EC">
        <w:rPr>
          <w:rFonts w:ascii="Arial" w:eastAsia="Times New Roman" w:hAnsi="Arial" w:cs="Arial"/>
          <w:color w:val="000000"/>
          <w:spacing w:val="-4"/>
          <w:shd w:val="clear" w:color="auto" w:fill="FFFFFF"/>
        </w:rPr>
        <w:t>rabic is perceived as a monolithic language</w:t>
      </w:r>
      <w:ins w:id="15" w:author="Microsoft Office User" w:date="2017-06-26T11:31:00Z">
        <w:r w:rsidR="00BE2FC5">
          <w:rPr>
            <w:rFonts w:ascii="Arial" w:eastAsia="Times New Roman" w:hAnsi="Arial" w:cs="Arial"/>
            <w:color w:val="000000"/>
            <w:spacing w:val="-4"/>
            <w:shd w:val="clear" w:color="auto" w:fill="FFFFFF"/>
          </w:rPr>
          <w:t xml:space="preserve">, </w:t>
        </w:r>
      </w:ins>
      <w:del w:id="16" w:author="Microsoft Office User" w:date="2017-06-26T11:31:00Z">
        <w:r w:rsidRPr="006D08EC" w:rsidDel="00BE2FC5">
          <w:rPr>
            <w:rFonts w:ascii="Arial" w:eastAsia="Times New Roman" w:hAnsi="Arial" w:cs="Arial"/>
            <w:color w:val="000000"/>
            <w:spacing w:val="-4"/>
            <w:shd w:val="clear" w:color="auto" w:fill="FFFFFF"/>
          </w:rPr>
          <w:delText xml:space="preserve"> spoken by natives in the arab world, </w:delText>
        </w:r>
      </w:del>
      <w:r w:rsidRPr="006D08EC">
        <w:rPr>
          <w:rFonts w:ascii="Arial" w:eastAsia="Times New Roman" w:hAnsi="Arial" w:cs="Arial"/>
          <w:color w:val="000000"/>
          <w:spacing w:val="-4"/>
          <w:shd w:val="clear" w:color="auto" w:fill="FFFFFF"/>
        </w:rPr>
        <w:t xml:space="preserve">in reality </w:t>
      </w:r>
      <w:ins w:id="17" w:author="Microsoft Office User" w:date="2017-06-26T11:31:00Z">
        <w:r w:rsidR="00BE2FC5">
          <w:rPr>
            <w:rFonts w:ascii="Arial" w:eastAsia="Times New Roman" w:hAnsi="Arial" w:cs="Arial"/>
            <w:color w:val="000000"/>
            <w:spacing w:val="-4"/>
            <w:shd w:val="clear" w:color="auto" w:fill="FFFFFF"/>
          </w:rPr>
          <w:t>there are</w:t>
        </w:r>
      </w:ins>
      <w:del w:id="18" w:author="Microsoft Office User" w:date="2017-06-26T11:31:00Z">
        <w:r w:rsidRPr="006D08EC" w:rsidDel="00BE2FC5">
          <w:rPr>
            <w:rFonts w:ascii="Arial" w:eastAsia="Times New Roman" w:hAnsi="Arial" w:cs="Arial"/>
            <w:color w:val="000000"/>
            <w:spacing w:val="-4"/>
            <w:shd w:val="clear" w:color="auto" w:fill="FFFFFF"/>
          </w:rPr>
          <w:delText>arabic speaking countries have</w:delText>
        </w:r>
      </w:del>
      <w:r w:rsidRPr="006D08EC">
        <w:rPr>
          <w:rFonts w:ascii="Arial" w:eastAsia="Times New Roman" w:hAnsi="Arial" w:cs="Arial"/>
          <w:color w:val="000000"/>
          <w:spacing w:val="-4"/>
          <w:shd w:val="clear" w:color="auto" w:fill="FFFFFF"/>
        </w:rPr>
        <w:t xml:space="preserve"> a variety of dialects</w:t>
      </w:r>
      <w:ins w:id="19" w:author="Microsoft Office User" w:date="2017-06-26T11:31:00Z">
        <w:r w:rsidR="00BE2FC5">
          <w:rPr>
            <w:rFonts w:ascii="Arial" w:eastAsia="Times New Roman" w:hAnsi="Arial" w:cs="Arial"/>
            <w:color w:val="000000"/>
            <w:spacing w:val="-4"/>
            <w:shd w:val="clear" w:color="auto" w:fill="FFFFFF"/>
          </w:rPr>
          <w:t xml:space="preserve"> in the Arabic-speaking world</w:t>
        </w:r>
      </w:ins>
      <w:r w:rsidRPr="006D08EC">
        <w:rPr>
          <w:rFonts w:ascii="Arial" w:eastAsia="Times New Roman" w:hAnsi="Arial" w:cs="Arial"/>
          <w:color w:val="000000"/>
          <w:spacing w:val="-4"/>
          <w:shd w:val="clear" w:color="auto" w:fill="FFFFFF"/>
        </w:rPr>
        <w:t xml:space="preserve">, some even barely intelligible to </w:t>
      </w:r>
      <w:ins w:id="20" w:author="Microsoft Office User" w:date="2017-06-27T16:06:00Z">
        <w:r w:rsidR="005F3803">
          <w:rPr>
            <w:rFonts w:ascii="Arial" w:eastAsia="Times New Roman" w:hAnsi="Arial" w:cs="Arial"/>
            <w:color w:val="000000"/>
            <w:spacing w:val="-4"/>
            <w:shd w:val="clear" w:color="auto" w:fill="FFFFFF"/>
          </w:rPr>
          <w:t xml:space="preserve">speakers of </w:t>
        </w:r>
      </w:ins>
      <w:r w:rsidRPr="006D08EC">
        <w:rPr>
          <w:rFonts w:ascii="Arial" w:eastAsia="Times New Roman" w:hAnsi="Arial" w:cs="Arial"/>
          <w:color w:val="000000"/>
          <w:spacing w:val="-4"/>
          <w:shd w:val="clear" w:color="auto" w:fill="FFFFFF"/>
        </w:rPr>
        <w:t>others.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p>
    <w:p w14:paraId="0330FEBB" w14:textId="77777777" w:rsidR="006D08EC" w:rsidRPr="006D08EC" w:rsidRDefault="006D08EC" w:rsidP="006D08EC">
      <w:pPr>
        <w:shd w:val="clear" w:color="auto" w:fill="FFFFFF"/>
        <w:spacing w:before="150" w:after="150"/>
        <w:outlineLvl w:val="4"/>
        <w:rPr>
          <w:rFonts w:ascii="Arial" w:eastAsia="Times New Roman" w:hAnsi="Arial" w:cs="Arial"/>
          <w:b/>
          <w:bCs/>
          <w:color w:val="000000"/>
          <w:spacing w:val="-4"/>
          <w:sz w:val="33"/>
          <w:szCs w:val="33"/>
        </w:rPr>
      </w:pPr>
      <w:proofErr w:type="spellStart"/>
      <w:r w:rsidRPr="006D08EC">
        <w:rPr>
          <w:rFonts w:ascii="Arial" w:eastAsia="Times New Roman" w:hAnsi="Arial" w:cs="Arial"/>
          <w:b/>
          <w:bCs/>
          <w:color w:val="000000"/>
          <w:spacing w:val="-4"/>
          <w:sz w:val="33"/>
          <w:szCs w:val="33"/>
        </w:rPr>
        <w:t>Foodcarts</w:t>
      </w:r>
      <w:proofErr w:type="spellEnd"/>
      <w:r w:rsidRPr="006D08EC">
        <w:rPr>
          <w:rFonts w:ascii="Arial" w:eastAsia="Times New Roman" w:hAnsi="Arial" w:cs="Arial"/>
          <w:b/>
          <w:bCs/>
          <w:color w:val="000000"/>
          <w:spacing w:val="-4"/>
          <w:sz w:val="33"/>
          <w:szCs w:val="33"/>
        </w:rPr>
        <w:t xml:space="preserve"> in the New York Streetscape</w:t>
      </w:r>
    </w:p>
    <w:p w14:paraId="09A8FFDD" w14:textId="0BE3788F" w:rsidR="006D08EC" w:rsidRPr="006D08EC" w:rsidRDefault="006D08EC" w:rsidP="006D08EC">
      <w:pPr>
        <w:rPr>
          <w:rFonts w:ascii="Times New Roman" w:eastAsia="Times New Roman" w:hAnsi="Times New Roman" w:cs="Times New Roman"/>
        </w:rPr>
      </w:pPr>
      <w:r w:rsidRPr="006D08EC">
        <w:rPr>
          <w:rFonts w:ascii="Arial" w:eastAsia="Times New Roman" w:hAnsi="Arial" w:cs="Arial"/>
          <w:color w:val="000000"/>
          <w:spacing w:val="-4"/>
          <w:shd w:val="clear" w:color="auto" w:fill="FFFFFF"/>
        </w:rPr>
        <w:t xml:space="preserve">On the streetscape of New York, </w:t>
      </w:r>
      <w:ins w:id="21" w:author="Microsoft Office User" w:date="2017-06-26T11:44:00Z">
        <w:r w:rsidR="008B0EE5">
          <w:rPr>
            <w:rFonts w:ascii="Arial" w:eastAsia="Times New Roman" w:hAnsi="Arial" w:cs="Arial"/>
            <w:color w:val="000000"/>
            <w:spacing w:val="-4"/>
            <w:shd w:val="clear" w:color="auto" w:fill="FFFFFF"/>
          </w:rPr>
          <w:t>h</w:t>
        </w:r>
      </w:ins>
      <w:del w:id="22" w:author="Microsoft Office User" w:date="2017-06-26T11:44:00Z">
        <w:r w:rsidRPr="006D08EC" w:rsidDel="008B0EE5">
          <w:rPr>
            <w:rFonts w:ascii="Arial" w:eastAsia="Times New Roman" w:hAnsi="Arial" w:cs="Arial"/>
            <w:color w:val="000000"/>
            <w:spacing w:val="-4"/>
            <w:shd w:val="clear" w:color="auto" w:fill="FFFFFF"/>
          </w:rPr>
          <w:delText>H</w:delText>
        </w:r>
      </w:del>
      <w:r w:rsidRPr="006D08EC">
        <w:rPr>
          <w:rFonts w:ascii="Arial" w:eastAsia="Times New Roman" w:hAnsi="Arial" w:cs="Arial"/>
          <w:color w:val="000000"/>
          <w:spacing w:val="-4"/>
          <w:shd w:val="clear" w:color="auto" w:fill="FFFFFF"/>
        </w:rPr>
        <w:t xml:space="preserve">alal food carts perhaps stand out the most to Arab speakers. Within the context of signage, advertising a cultural icon such as the word </w:t>
      </w:r>
      <w:ins w:id="23" w:author="Microsoft Office User" w:date="2017-06-26T11:44:00Z">
        <w:r w:rsidR="008B0EE5">
          <w:rPr>
            <w:rFonts w:ascii="Arial" w:eastAsia="Times New Roman" w:hAnsi="Arial" w:cs="Arial"/>
            <w:color w:val="000000"/>
            <w:spacing w:val="-4"/>
            <w:shd w:val="clear" w:color="auto" w:fill="FFFFFF"/>
          </w:rPr>
          <w:t>h</w:t>
        </w:r>
      </w:ins>
      <w:del w:id="24" w:author="Microsoft Office User" w:date="2017-06-26T11:44:00Z">
        <w:r w:rsidRPr="006D08EC" w:rsidDel="008B0EE5">
          <w:rPr>
            <w:rFonts w:ascii="Arial" w:eastAsia="Times New Roman" w:hAnsi="Arial" w:cs="Arial"/>
            <w:color w:val="000000"/>
            <w:spacing w:val="-4"/>
            <w:shd w:val="clear" w:color="auto" w:fill="FFFFFF"/>
          </w:rPr>
          <w:delText>H</w:delText>
        </w:r>
      </w:del>
      <w:r w:rsidRPr="006D08EC">
        <w:rPr>
          <w:rFonts w:ascii="Arial" w:eastAsia="Times New Roman" w:hAnsi="Arial" w:cs="Arial"/>
          <w:color w:val="000000"/>
          <w:spacing w:val="-4"/>
          <w:shd w:val="clear" w:color="auto" w:fill="FFFFFF"/>
        </w:rPr>
        <w:t>alal “</w:t>
      </w:r>
      <w:proofErr w:type="spellStart"/>
      <w:r w:rsidRPr="006D08EC">
        <w:rPr>
          <w:rFonts w:ascii="Arial" w:eastAsia="Times New Roman" w:hAnsi="Arial" w:cs="Arial"/>
          <w:color w:val="000000"/>
          <w:spacing w:val="-4"/>
          <w:shd w:val="clear" w:color="auto" w:fill="FFFFFF"/>
        </w:rPr>
        <w:t>حلال</w:t>
      </w:r>
      <w:proofErr w:type="spellEnd"/>
      <w:r w:rsidRPr="006D08EC">
        <w:rPr>
          <w:rFonts w:ascii="Arial" w:eastAsia="Times New Roman" w:hAnsi="Arial" w:cs="Arial"/>
          <w:color w:val="000000"/>
          <w:spacing w:val="-4"/>
          <w:shd w:val="clear" w:color="auto" w:fill="FFFFFF"/>
        </w:rPr>
        <w:t xml:space="preserve">” is an anomaly. Our research was interested in the inevitable conflicts that would arise from the interaction between </w:t>
      </w:r>
      <w:del w:id="25" w:author="Microsoft Office User" w:date="2017-06-26T11:39:00Z">
        <w:r w:rsidRPr="006D08EC" w:rsidDel="003C618B">
          <w:rPr>
            <w:rFonts w:ascii="Arial" w:eastAsia="Times New Roman" w:hAnsi="Arial" w:cs="Arial"/>
            <w:color w:val="000000"/>
            <w:spacing w:val="-4"/>
            <w:shd w:val="clear" w:color="auto" w:fill="FFFFFF"/>
          </w:rPr>
          <w:delText xml:space="preserve">arab speaking </w:delText>
        </w:r>
      </w:del>
      <w:r w:rsidRPr="006D08EC">
        <w:rPr>
          <w:rFonts w:ascii="Arial" w:eastAsia="Times New Roman" w:hAnsi="Arial" w:cs="Arial"/>
          <w:color w:val="000000"/>
          <w:spacing w:val="-4"/>
          <w:shd w:val="clear" w:color="auto" w:fill="FFFFFF"/>
        </w:rPr>
        <w:t xml:space="preserve">vendors translating the content and nature of the </w:t>
      </w:r>
      <w:del w:id="26" w:author="Microsoft Office User" w:date="2017-06-26T11:44:00Z">
        <w:r w:rsidRPr="006D08EC" w:rsidDel="008B0EE5">
          <w:rPr>
            <w:rFonts w:ascii="Arial" w:eastAsia="Times New Roman" w:hAnsi="Arial" w:cs="Arial"/>
            <w:color w:val="000000"/>
            <w:spacing w:val="-4"/>
            <w:shd w:val="clear" w:color="auto" w:fill="FFFFFF"/>
          </w:rPr>
          <w:delText>“</w:delText>
        </w:r>
      </w:del>
      <w:ins w:id="27" w:author="Microsoft Office User" w:date="2017-06-26T11:44:00Z">
        <w:r w:rsidR="008B0EE5">
          <w:rPr>
            <w:rFonts w:ascii="Arial" w:eastAsia="Times New Roman" w:hAnsi="Arial" w:cs="Arial"/>
            <w:color w:val="000000"/>
            <w:spacing w:val="-4"/>
            <w:shd w:val="clear" w:color="auto" w:fill="FFFFFF"/>
          </w:rPr>
          <w:t>h</w:t>
        </w:r>
      </w:ins>
      <w:del w:id="28" w:author="Microsoft Office User" w:date="2017-06-26T11:44:00Z">
        <w:r w:rsidRPr="006D08EC" w:rsidDel="008B0EE5">
          <w:rPr>
            <w:rFonts w:ascii="Arial" w:eastAsia="Times New Roman" w:hAnsi="Arial" w:cs="Arial"/>
            <w:color w:val="000000"/>
            <w:spacing w:val="-4"/>
            <w:shd w:val="clear" w:color="auto" w:fill="FFFFFF"/>
          </w:rPr>
          <w:delText>H</w:delText>
        </w:r>
      </w:del>
      <w:r w:rsidRPr="006D08EC">
        <w:rPr>
          <w:rFonts w:ascii="Arial" w:eastAsia="Times New Roman" w:hAnsi="Arial" w:cs="Arial"/>
          <w:color w:val="000000"/>
          <w:spacing w:val="-4"/>
          <w:shd w:val="clear" w:color="auto" w:fill="FFFFFF"/>
        </w:rPr>
        <w:t>alal</w:t>
      </w:r>
      <w:del w:id="29" w:author="Microsoft Office User" w:date="2017-06-26T11:44:00Z">
        <w:r w:rsidRPr="006D08EC" w:rsidDel="008B0EE5">
          <w:rPr>
            <w:rFonts w:ascii="Arial" w:eastAsia="Times New Roman" w:hAnsi="Arial" w:cs="Arial"/>
            <w:color w:val="000000"/>
            <w:spacing w:val="-4"/>
            <w:shd w:val="clear" w:color="auto" w:fill="FFFFFF"/>
          </w:rPr>
          <w:delText>”</w:delText>
        </w:r>
      </w:del>
      <w:r w:rsidRPr="006D08EC">
        <w:rPr>
          <w:rFonts w:ascii="Arial" w:eastAsia="Times New Roman" w:hAnsi="Arial" w:cs="Arial"/>
          <w:color w:val="000000"/>
          <w:spacing w:val="-4"/>
          <w:shd w:val="clear" w:color="auto" w:fill="FFFFFF"/>
        </w:rPr>
        <w:t xml:space="preserve"> cuisine to an </w:t>
      </w:r>
      <w:ins w:id="30" w:author="Microsoft Office User" w:date="2017-06-26T11:44:00Z">
        <w:r w:rsidR="008B0EE5">
          <w:rPr>
            <w:rFonts w:ascii="Arial" w:eastAsia="Times New Roman" w:hAnsi="Arial" w:cs="Arial"/>
            <w:color w:val="000000"/>
            <w:spacing w:val="-4"/>
            <w:shd w:val="clear" w:color="auto" w:fill="FFFFFF"/>
          </w:rPr>
          <w:t>E</w:t>
        </w:r>
      </w:ins>
      <w:del w:id="31" w:author="Microsoft Office User" w:date="2017-06-26T11:44:00Z">
        <w:r w:rsidRPr="006D08EC" w:rsidDel="008B0EE5">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 xml:space="preserve">nglish speaking population. Another of our interests is how language differences, whether it be </w:t>
      </w:r>
      <w:ins w:id="32" w:author="Microsoft Office User" w:date="2017-06-26T11:42:00Z">
        <w:r w:rsidR="002A1685">
          <w:rPr>
            <w:rFonts w:ascii="Arial" w:eastAsia="Times New Roman" w:hAnsi="Arial" w:cs="Arial"/>
            <w:color w:val="000000"/>
            <w:spacing w:val="-4"/>
            <w:shd w:val="clear" w:color="auto" w:fill="FFFFFF"/>
          </w:rPr>
          <w:t>E</w:t>
        </w:r>
      </w:ins>
      <w:del w:id="33" w:author="Microsoft Office User" w:date="2017-06-26T11:42:00Z">
        <w:r w:rsidRPr="006D08EC" w:rsidDel="002A1685">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 xml:space="preserve">nglish speaking proficiency or different </w:t>
      </w:r>
      <w:ins w:id="34" w:author="Microsoft Office User" w:date="2017-06-26T11:42:00Z">
        <w:r w:rsidR="002A1685">
          <w:rPr>
            <w:rFonts w:ascii="Arial" w:eastAsia="Times New Roman" w:hAnsi="Arial" w:cs="Arial"/>
            <w:color w:val="000000"/>
            <w:spacing w:val="-4"/>
            <w:shd w:val="clear" w:color="auto" w:fill="FFFFFF"/>
          </w:rPr>
          <w:t>A</w:t>
        </w:r>
      </w:ins>
      <w:del w:id="35" w:author="Microsoft Office User" w:date="2017-06-26T11:42:00Z">
        <w:r w:rsidRPr="006D08EC" w:rsidDel="002A1685">
          <w:rPr>
            <w:rFonts w:ascii="Arial" w:eastAsia="Times New Roman" w:hAnsi="Arial" w:cs="Arial"/>
            <w:color w:val="000000"/>
            <w:spacing w:val="-4"/>
            <w:shd w:val="clear" w:color="auto" w:fill="FFFFFF"/>
          </w:rPr>
          <w:delText>a</w:delText>
        </w:r>
      </w:del>
      <w:r w:rsidRPr="006D08EC">
        <w:rPr>
          <w:rFonts w:ascii="Arial" w:eastAsia="Times New Roman" w:hAnsi="Arial" w:cs="Arial"/>
          <w:color w:val="000000"/>
          <w:spacing w:val="-4"/>
          <w:shd w:val="clear" w:color="auto" w:fill="FFFFFF"/>
        </w:rPr>
        <w:t>rabic dialects played out within the operation of a food cart.</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Our research hence focused on interviewing a number of halal food cart vendors, asking questions about their daily exchanges with customers, their </w:t>
      </w:r>
      <w:ins w:id="36" w:author="Microsoft Office User" w:date="2017-06-26T11:46:00Z">
        <w:r w:rsidR="00970E4E">
          <w:rPr>
            <w:rFonts w:ascii="Arial" w:eastAsia="Times New Roman" w:hAnsi="Arial" w:cs="Arial"/>
            <w:color w:val="000000"/>
            <w:spacing w:val="-4"/>
            <w:shd w:val="clear" w:color="auto" w:fill="FFFFFF"/>
          </w:rPr>
          <w:t>E</w:t>
        </w:r>
      </w:ins>
      <w:del w:id="37" w:author="Microsoft Office User" w:date="2017-06-26T11:46:00Z">
        <w:r w:rsidRPr="006D08EC" w:rsidDel="00970E4E">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nglish speaking abilities and how that affects their performance within the food carts.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Times New Roman" w:eastAsia="Times New Roman" w:hAnsi="Times New Roman" w:cs="Times New Roman"/>
          <w:noProof/>
        </w:rPr>
        <mc:AlternateContent>
          <mc:Choice Requires="wps">
            <w:drawing>
              <wp:inline distT="0" distB="0" distL="0" distR="0" wp14:anchorId="6CD751DC" wp14:editId="1B6C4B3D">
                <wp:extent cx="302260" cy="302260"/>
                <wp:effectExtent l="0" t="0" r="0" b="0"/>
                <wp:docPr id="6" name="Rectangle 6" descr="img/Translating%20Hal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B6B71" id="Rectangle 6" o:spid="_x0000_s1026" alt="img/Translating%20Halal.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&#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" filled="f" stroked="f">
                <o:lock v:ext="edit" aspectratio="t"/>
                <w10:anchorlock/>
              </v:rect>
            </w:pict>
          </mc:Fallback>
        </mc:AlternateContent>
      </w:r>
      <w:r w:rsidRPr="006D08EC">
        <w:rPr>
          <w:rFonts w:ascii="Arial" w:eastAsia="Times New Roman" w:hAnsi="Arial" w:cs="Arial"/>
          <w:color w:val="000000"/>
          <w:spacing w:val="-4"/>
        </w:rPr>
        <w:br/>
      </w:r>
      <w:r w:rsidRPr="006D08EC">
        <w:rPr>
          <w:rFonts w:ascii="Arial" w:eastAsia="Times New Roman" w:hAnsi="Arial" w:cs="Arial"/>
          <w:color w:val="000000"/>
          <w:spacing w:val="-4"/>
        </w:rPr>
        <w:br/>
      </w:r>
    </w:p>
    <w:p w14:paraId="336C700B" w14:textId="77777777" w:rsidR="006D08EC" w:rsidRPr="006D08EC" w:rsidRDefault="006D08EC" w:rsidP="006D08EC">
      <w:pPr>
        <w:shd w:val="clear" w:color="auto" w:fill="FFFFFF"/>
        <w:spacing w:before="150" w:after="150"/>
        <w:outlineLvl w:val="4"/>
        <w:rPr>
          <w:rFonts w:ascii="Arial" w:eastAsia="Times New Roman" w:hAnsi="Arial" w:cs="Arial"/>
          <w:b/>
          <w:bCs/>
          <w:color w:val="000000"/>
          <w:spacing w:val="-4"/>
          <w:sz w:val="33"/>
          <w:szCs w:val="33"/>
        </w:rPr>
      </w:pPr>
      <w:r w:rsidRPr="006D08EC">
        <w:rPr>
          <w:rFonts w:ascii="Arial" w:eastAsia="Times New Roman" w:hAnsi="Arial" w:cs="Arial"/>
          <w:b/>
          <w:bCs/>
          <w:color w:val="000000"/>
          <w:spacing w:val="-4"/>
          <w:sz w:val="33"/>
          <w:szCs w:val="33"/>
        </w:rPr>
        <w:t>Halal in Midtown Manhattan</w:t>
      </w:r>
    </w:p>
    <w:p w14:paraId="7ACF104A" w14:textId="77777777" w:rsidR="000179E7" w:rsidRPr="000179E7" w:rsidRDefault="006D08EC" w:rsidP="000179E7">
      <w:pPr>
        <w:rPr>
          <w:ins w:id="38" w:author="Microsoft Office User" w:date="2017-06-26T11:59:00Z"/>
          <w:rFonts w:ascii="Times New Roman" w:eastAsia="Times New Roman" w:hAnsi="Times New Roman" w:cs="Times New Roman"/>
        </w:rPr>
      </w:pP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lastRenderedPageBreak/>
        <w:t xml:space="preserve">The interviewed food cart vendors were </w:t>
      </w:r>
      <w:del w:id="39" w:author="Microsoft Office User" w:date="2017-06-26T11:46:00Z">
        <w:r w:rsidRPr="006D08EC" w:rsidDel="00970E4E">
          <w:rPr>
            <w:rFonts w:ascii="Arial" w:eastAsia="Times New Roman" w:hAnsi="Arial" w:cs="Arial"/>
            <w:color w:val="000000"/>
            <w:spacing w:val="-4"/>
            <w:shd w:val="clear" w:color="auto" w:fill="FFFFFF"/>
          </w:rPr>
          <w:delText xml:space="preserve">predominantly </w:delText>
        </w:r>
      </w:del>
      <w:ins w:id="40" w:author="Microsoft Office User" w:date="2017-06-26T11:46:00Z">
        <w:r w:rsidR="00970E4E">
          <w:rPr>
            <w:rFonts w:ascii="Arial" w:eastAsia="Times New Roman" w:hAnsi="Arial" w:cs="Arial"/>
            <w:color w:val="000000"/>
            <w:spacing w:val="-4"/>
            <w:shd w:val="clear" w:color="auto" w:fill="FFFFFF"/>
          </w:rPr>
          <w:t>all</w:t>
        </w:r>
        <w:r w:rsidR="00970E4E"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of Egyptian origin with the exception of one vendor from Algeria. The questions were aimed at establishing a number of fact</w:t>
      </w:r>
      <w:ins w:id="41" w:author="Microsoft Office User" w:date="2017-06-26T11:47:00Z">
        <w:r w:rsidR="00970E4E">
          <w:rPr>
            <w:rFonts w:ascii="Arial" w:eastAsia="Times New Roman" w:hAnsi="Arial" w:cs="Arial"/>
            <w:color w:val="000000"/>
            <w:spacing w:val="-4"/>
            <w:shd w:val="clear" w:color="auto" w:fill="FFFFFF"/>
          </w:rPr>
          <w:t>s</w:t>
        </w:r>
      </w:ins>
      <w:r w:rsidRPr="006D08EC">
        <w:rPr>
          <w:rFonts w:ascii="Arial" w:eastAsia="Times New Roman" w:hAnsi="Arial" w:cs="Arial"/>
          <w:color w:val="000000"/>
          <w:spacing w:val="-4"/>
          <w:shd w:val="clear" w:color="auto" w:fill="FFFFFF"/>
        </w:rPr>
        <w:t xml:space="preserve"> that would help us gain </w:t>
      </w:r>
      <w:del w:id="42" w:author="Microsoft Office User" w:date="2017-06-26T11:47:00Z">
        <w:r w:rsidRPr="006D08EC" w:rsidDel="00970E4E">
          <w:rPr>
            <w:rFonts w:ascii="Arial" w:eastAsia="Times New Roman" w:hAnsi="Arial" w:cs="Arial"/>
            <w:color w:val="000000"/>
            <w:spacing w:val="-4"/>
            <w:shd w:val="clear" w:color="auto" w:fill="FFFFFF"/>
          </w:rPr>
          <w:delText xml:space="preserve">an </w:delText>
        </w:r>
      </w:del>
      <w:r w:rsidRPr="006D08EC">
        <w:rPr>
          <w:rFonts w:ascii="Arial" w:eastAsia="Times New Roman" w:hAnsi="Arial" w:cs="Arial"/>
          <w:color w:val="000000"/>
          <w:spacing w:val="-4"/>
          <w:shd w:val="clear" w:color="auto" w:fill="FFFFFF"/>
        </w:rPr>
        <w:t>a clear understanding of the daily experience and located mainly in midtown Manhattan.</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The questions for our interviewees were: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 Do you speak </w:t>
      </w:r>
      <w:proofErr w:type="spellStart"/>
      <w:r w:rsidRPr="006D08EC">
        <w:rPr>
          <w:rFonts w:ascii="Arial" w:eastAsia="Times New Roman" w:hAnsi="Arial" w:cs="Arial"/>
          <w:color w:val="000000"/>
          <w:spacing w:val="-4"/>
          <w:shd w:val="clear" w:color="auto" w:fill="FFFFFF"/>
        </w:rPr>
        <w:t>arabic</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بتحكي</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عربي</w:t>
      </w:r>
      <w:proofErr w:type="spellEnd"/>
      <w:r w:rsidRPr="006D08EC">
        <w:rPr>
          <w:rFonts w:ascii="Arial" w:eastAsia="Times New Roman" w:hAnsi="Arial" w:cs="Arial"/>
          <w:color w:val="000000"/>
          <w:spacing w:val="-4"/>
          <w:shd w:val="clear" w:color="auto" w:fill="FFFFFF"/>
        </w:rPr>
        <w:t>؟</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 Where are you from? </w:t>
      </w:r>
      <w:proofErr w:type="spellStart"/>
      <w:r w:rsidRPr="006D08EC">
        <w:rPr>
          <w:rFonts w:ascii="Arial" w:eastAsia="Times New Roman" w:hAnsi="Arial" w:cs="Arial"/>
          <w:color w:val="000000"/>
          <w:spacing w:val="-4"/>
          <w:shd w:val="clear" w:color="auto" w:fill="FFFFFF"/>
        </w:rPr>
        <w:t>إنت</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من</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وين</w:t>
      </w:r>
      <w:proofErr w:type="spellEnd"/>
      <w:r w:rsidRPr="006D08EC">
        <w:rPr>
          <w:rFonts w:ascii="Arial" w:eastAsia="Times New Roman" w:hAnsi="Arial" w:cs="Arial"/>
          <w:color w:val="000000"/>
          <w:spacing w:val="-4"/>
          <w:shd w:val="clear" w:color="auto" w:fill="FFFFFF"/>
        </w:rPr>
        <w:t>؟</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 When </w:t>
      </w:r>
      <w:del w:id="43" w:author="Microsoft Office User" w:date="2017-06-26T11:52:00Z">
        <w:r w:rsidRPr="006D08EC" w:rsidDel="001C6FEC">
          <w:rPr>
            <w:rFonts w:ascii="Arial" w:eastAsia="Times New Roman" w:hAnsi="Arial" w:cs="Arial"/>
            <w:color w:val="000000"/>
            <w:spacing w:val="-4"/>
            <w:shd w:val="clear" w:color="auto" w:fill="FFFFFF"/>
          </w:rPr>
          <w:delText xml:space="preserve">and why </w:delText>
        </w:r>
      </w:del>
      <w:r w:rsidRPr="006D08EC">
        <w:rPr>
          <w:rFonts w:ascii="Arial" w:eastAsia="Times New Roman" w:hAnsi="Arial" w:cs="Arial"/>
          <w:color w:val="000000"/>
          <w:spacing w:val="-4"/>
          <w:shd w:val="clear" w:color="auto" w:fill="FFFFFF"/>
        </w:rPr>
        <w:t xml:space="preserve">did you come to America? To NY? </w:t>
      </w:r>
      <w:proofErr w:type="spellStart"/>
      <w:r w:rsidRPr="006D08EC">
        <w:rPr>
          <w:rFonts w:ascii="Arial" w:eastAsia="Times New Roman" w:hAnsi="Arial" w:cs="Arial"/>
          <w:color w:val="000000"/>
          <w:spacing w:val="-4"/>
          <w:shd w:val="clear" w:color="auto" w:fill="FFFFFF"/>
        </w:rPr>
        <w:t>متى</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جئت</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إلى</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أمريكا</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إلى</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نيو</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يورك</w:t>
      </w:r>
      <w:proofErr w:type="spellEnd"/>
      <w:r w:rsidRPr="006D08EC">
        <w:rPr>
          <w:rFonts w:ascii="Arial" w:eastAsia="Times New Roman" w:hAnsi="Arial" w:cs="Arial"/>
          <w:color w:val="000000"/>
          <w:spacing w:val="-4"/>
          <w:shd w:val="clear" w:color="auto" w:fill="FFFFFF"/>
        </w:rPr>
        <w:t>؟</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 How did you get this job? </w:t>
      </w:r>
      <w:proofErr w:type="spellStart"/>
      <w:r w:rsidRPr="006D08EC">
        <w:rPr>
          <w:rFonts w:ascii="Arial" w:eastAsia="Times New Roman" w:hAnsi="Arial" w:cs="Arial"/>
          <w:color w:val="000000"/>
          <w:spacing w:val="-4"/>
          <w:shd w:val="clear" w:color="auto" w:fill="FFFFFF"/>
        </w:rPr>
        <w:t>كيف</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حصلت</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على</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هذا</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الشغل</w:t>
      </w:r>
      <w:proofErr w:type="spellEnd"/>
      <w:r w:rsidRPr="006D08EC">
        <w:rPr>
          <w:rFonts w:ascii="Arial" w:eastAsia="Times New Roman" w:hAnsi="Arial" w:cs="Arial"/>
          <w:color w:val="000000"/>
          <w:spacing w:val="-4"/>
          <w:shd w:val="clear" w:color="auto" w:fill="FFFFFF"/>
        </w:rPr>
        <w:t>؟</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Where is the food prepared?</w:t>
      </w:r>
      <w:ins w:id="44" w:author="Microsoft Office User" w:date="2017-06-26T11:55:00Z">
        <w:r w:rsidR="0012027E">
          <w:rPr>
            <w:rFonts w:ascii="Arial" w:eastAsia="Times New Roman" w:hAnsi="Arial" w:cs="Arial"/>
            <w:color w:val="000000"/>
            <w:spacing w:val="-4"/>
            <w:shd w:val="clear" w:color="auto" w:fill="FFFFFF"/>
          </w:rPr>
          <w:t xml:space="preserve"> </w:t>
        </w:r>
        <w:proofErr w:type="spellStart"/>
        <w:r w:rsidR="0012027E" w:rsidRPr="0012027E">
          <w:rPr>
            <w:rFonts w:ascii="Tahoma" w:eastAsia="Times New Roman" w:hAnsi="Tahoma" w:cs="Tahoma"/>
            <w:color w:val="000000"/>
            <w:sz w:val="21"/>
            <w:szCs w:val="21"/>
            <w:shd w:val="clear" w:color="auto" w:fill="FDFDFD"/>
          </w:rPr>
          <w:t>وين</w:t>
        </w:r>
        <w:proofErr w:type="spellEnd"/>
        <w:r w:rsidR="0012027E" w:rsidRPr="0012027E">
          <w:rPr>
            <w:rFonts w:ascii="Tahoma" w:eastAsia="Times New Roman" w:hAnsi="Tahoma" w:cs="Tahoma"/>
            <w:color w:val="000000"/>
            <w:sz w:val="21"/>
            <w:szCs w:val="21"/>
            <w:shd w:val="clear" w:color="auto" w:fill="FDFDFD"/>
          </w:rPr>
          <w:t xml:space="preserve"> </w:t>
        </w:r>
        <w:proofErr w:type="spellStart"/>
        <w:r w:rsidR="0012027E" w:rsidRPr="0012027E">
          <w:rPr>
            <w:rFonts w:ascii="Tahoma" w:eastAsia="Times New Roman" w:hAnsi="Tahoma" w:cs="Tahoma"/>
            <w:color w:val="000000"/>
            <w:sz w:val="21"/>
            <w:szCs w:val="21"/>
            <w:shd w:val="clear" w:color="auto" w:fill="FDFDFD"/>
          </w:rPr>
          <w:t>بتصنعوا</w:t>
        </w:r>
        <w:proofErr w:type="spellEnd"/>
        <w:r w:rsidR="0012027E" w:rsidRPr="0012027E">
          <w:rPr>
            <w:rFonts w:ascii="Tahoma" w:eastAsia="Times New Roman" w:hAnsi="Tahoma" w:cs="Tahoma"/>
            <w:color w:val="000000"/>
            <w:sz w:val="21"/>
            <w:szCs w:val="21"/>
            <w:shd w:val="clear" w:color="auto" w:fill="FDFDFD"/>
          </w:rPr>
          <w:t xml:space="preserve"> </w:t>
        </w:r>
        <w:proofErr w:type="spellStart"/>
        <w:r w:rsidR="0012027E" w:rsidRPr="0012027E">
          <w:rPr>
            <w:rFonts w:ascii="Tahoma" w:eastAsia="Times New Roman" w:hAnsi="Tahoma" w:cs="Tahoma"/>
            <w:color w:val="000000"/>
            <w:sz w:val="21"/>
            <w:szCs w:val="21"/>
            <w:shd w:val="clear" w:color="auto" w:fill="FDFDFD"/>
          </w:rPr>
          <w:t>الأكل</w:t>
        </w:r>
        <w:proofErr w:type="spellEnd"/>
        <w:r w:rsidR="0012027E" w:rsidRPr="0012027E">
          <w:rPr>
            <w:rFonts w:ascii="Tahoma" w:eastAsia="Times New Roman" w:hAnsi="Tahoma" w:cs="Tahoma"/>
            <w:color w:val="000000"/>
            <w:sz w:val="21"/>
            <w:szCs w:val="21"/>
            <w:shd w:val="clear" w:color="auto" w:fill="FDFDFD"/>
          </w:rPr>
          <w:t>؟</w:t>
        </w:r>
      </w:ins>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What is your typical day?</w:t>
      </w:r>
      <w:ins w:id="45" w:author="Microsoft Office User" w:date="2017-06-26T11:55:00Z">
        <w:r w:rsidR="0012027E">
          <w:rPr>
            <w:rFonts w:ascii="Arial" w:eastAsia="Times New Roman" w:hAnsi="Arial" w:cs="Arial"/>
            <w:color w:val="000000"/>
            <w:spacing w:val="-4"/>
            <w:shd w:val="clear" w:color="auto" w:fill="FFFFFF"/>
          </w:rPr>
          <w:t xml:space="preserve"> </w:t>
        </w:r>
      </w:ins>
      <w:proofErr w:type="spellStart"/>
      <w:ins w:id="46" w:author="Microsoft Office User" w:date="2017-06-26T11:57:00Z">
        <w:r w:rsidR="000179E7" w:rsidRPr="000179E7">
          <w:rPr>
            <w:rFonts w:ascii="Tahoma" w:eastAsia="Times New Roman" w:hAnsi="Tahoma" w:cs="Tahoma"/>
            <w:color w:val="000000"/>
            <w:sz w:val="21"/>
            <w:szCs w:val="21"/>
            <w:shd w:val="clear" w:color="auto" w:fill="FDFDFD"/>
          </w:rPr>
          <w:t>ممكن</w:t>
        </w:r>
        <w:proofErr w:type="spellEnd"/>
        <w:r w:rsidR="000179E7" w:rsidRPr="000179E7">
          <w:rPr>
            <w:rFonts w:ascii="Tahoma" w:eastAsia="Times New Roman" w:hAnsi="Tahoma" w:cs="Tahoma"/>
            <w:color w:val="000000"/>
            <w:sz w:val="21"/>
            <w:szCs w:val="21"/>
            <w:shd w:val="clear" w:color="auto" w:fill="FDFDFD"/>
          </w:rPr>
          <w:t xml:space="preserve"> </w:t>
        </w:r>
        <w:proofErr w:type="spellStart"/>
        <w:r w:rsidR="000179E7" w:rsidRPr="000179E7">
          <w:rPr>
            <w:rFonts w:ascii="Tahoma" w:eastAsia="Times New Roman" w:hAnsi="Tahoma" w:cs="Tahoma"/>
            <w:color w:val="000000"/>
            <w:sz w:val="21"/>
            <w:szCs w:val="21"/>
            <w:shd w:val="clear" w:color="auto" w:fill="FDFDFD"/>
          </w:rPr>
          <w:t>توصفلي</w:t>
        </w:r>
        <w:proofErr w:type="spellEnd"/>
        <w:r w:rsidR="000179E7" w:rsidRPr="000179E7">
          <w:rPr>
            <w:rFonts w:ascii="Tahoma" w:eastAsia="Times New Roman" w:hAnsi="Tahoma" w:cs="Tahoma"/>
            <w:color w:val="000000"/>
            <w:sz w:val="21"/>
            <w:szCs w:val="21"/>
            <w:shd w:val="clear" w:color="auto" w:fill="FDFDFD"/>
          </w:rPr>
          <w:t xml:space="preserve"> </w:t>
        </w:r>
        <w:proofErr w:type="spellStart"/>
        <w:r w:rsidR="000179E7" w:rsidRPr="000179E7">
          <w:rPr>
            <w:rFonts w:ascii="Tahoma" w:eastAsia="Times New Roman" w:hAnsi="Tahoma" w:cs="Tahoma"/>
            <w:color w:val="000000"/>
            <w:sz w:val="21"/>
            <w:szCs w:val="21"/>
            <w:shd w:val="clear" w:color="auto" w:fill="FDFDFD"/>
          </w:rPr>
          <w:t>يوم</w:t>
        </w:r>
        <w:proofErr w:type="spellEnd"/>
        <w:r w:rsidR="000179E7" w:rsidRPr="000179E7">
          <w:rPr>
            <w:rFonts w:ascii="Tahoma" w:eastAsia="Times New Roman" w:hAnsi="Tahoma" w:cs="Tahoma"/>
            <w:color w:val="000000"/>
            <w:sz w:val="21"/>
            <w:szCs w:val="21"/>
            <w:shd w:val="clear" w:color="auto" w:fill="FDFDFD"/>
          </w:rPr>
          <w:t xml:space="preserve"> </w:t>
        </w:r>
        <w:proofErr w:type="spellStart"/>
        <w:r w:rsidR="000179E7" w:rsidRPr="000179E7">
          <w:rPr>
            <w:rFonts w:ascii="Tahoma" w:eastAsia="Times New Roman" w:hAnsi="Tahoma" w:cs="Tahoma"/>
            <w:color w:val="000000"/>
            <w:sz w:val="21"/>
            <w:szCs w:val="21"/>
            <w:shd w:val="clear" w:color="auto" w:fill="FDFDFD"/>
          </w:rPr>
          <w:t>عادي</w:t>
        </w:r>
        <w:proofErr w:type="spellEnd"/>
        <w:r w:rsidR="000179E7" w:rsidRPr="000179E7">
          <w:rPr>
            <w:rFonts w:ascii="Tahoma" w:eastAsia="Times New Roman" w:hAnsi="Tahoma" w:cs="Tahoma"/>
            <w:color w:val="000000"/>
            <w:sz w:val="21"/>
            <w:szCs w:val="21"/>
            <w:shd w:val="clear" w:color="auto" w:fill="FDFDFD"/>
          </w:rPr>
          <w:t xml:space="preserve"> </w:t>
        </w:r>
        <w:proofErr w:type="spellStart"/>
        <w:r w:rsidR="000179E7" w:rsidRPr="000179E7">
          <w:rPr>
            <w:rFonts w:ascii="Tahoma" w:eastAsia="Times New Roman" w:hAnsi="Tahoma" w:cs="Tahoma"/>
            <w:color w:val="000000"/>
            <w:sz w:val="21"/>
            <w:szCs w:val="21"/>
            <w:shd w:val="clear" w:color="auto" w:fill="FDFDFD"/>
          </w:rPr>
          <w:t>في</w:t>
        </w:r>
        <w:proofErr w:type="spellEnd"/>
        <w:r w:rsidR="000179E7" w:rsidRPr="000179E7">
          <w:rPr>
            <w:rFonts w:ascii="Tahoma" w:eastAsia="Times New Roman" w:hAnsi="Tahoma" w:cs="Tahoma"/>
            <w:color w:val="000000"/>
            <w:sz w:val="21"/>
            <w:szCs w:val="21"/>
            <w:shd w:val="clear" w:color="auto" w:fill="FDFDFD"/>
          </w:rPr>
          <w:t xml:space="preserve"> </w:t>
        </w:r>
        <w:proofErr w:type="spellStart"/>
        <w:r w:rsidR="000179E7" w:rsidRPr="000179E7">
          <w:rPr>
            <w:rFonts w:ascii="Tahoma" w:eastAsia="Times New Roman" w:hAnsi="Tahoma" w:cs="Tahoma"/>
            <w:color w:val="000000"/>
            <w:sz w:val="21"/>
            <w:szCs w:val="21"/>
            <w:shd w:val="clear" w:color="auto" w:fill="FDFDFD"/>
          </w:rPr>
          <w:t>الشغل</w:t>
        </w:r>
        <w:proofErr w:type="spellEnd"/>
        <w:r w:rsidR="000179E7" w:rsidRPr="000179E7">
          <w:rPr>
            <w:rFonts w:ascii="Tahoma" w:eastAsia="Times New Roman" w:hAnsi="Tahoma" w:cs="Tahoma"/>
            <w:color w:val="000000"/>
            <w:sz w:val="21"/>
            <w:szCs w:val="21"/>
            <w:shd w:val="clear" w:color="auto" w:fill="FDFDFD"/>
          </w:rPr>
          <w:t>؟</w:t>
        </w:r>
      </w:ins>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 How did you learn </w:t>
      </w:r>
      <w:proofErr w:type="spellStart"/>
      <w:r w:rsidRPr="006D08EC">
        <w:rPr>
          <w:rFonts w:ascii="Arial" w:eastAsia="Times New Roman" w:hAnsi="Arial" w:cs="Arial"/>
          <w:color w:val="000000"/>
          <w:spacing w:val="-4"/>
          <w:shd w:val="clear" w:color="auto" w:fill="FFFFFF"/>
        </w:rPr>
        <w:t>english</w:t>
      </w:r>
      <w:proofErr w:type="spellEnd"/>
      <w:r w:rsidRPr="006D08EC">
        <w:rPr>
          <w:rFonts w:ascii="Arial" w:eastAsia="Times New Roman" w:hAnsi="Arial" w:cs="Arial"/>
          <w:color w:val="000000"/>
          <w:spacing w:val="-4"/>
          <w:shd w:val="clear" w:color="auto" w:fill="FFFFFF"/>
        </w:rPr>
        <w:t>?</w:t>
      </w:r>
      <w:ins w:id="47" w:author="Microsoft Office User" w:date="2017-06-26T11:58:00Z">
        <w:r w:rsidR="000179E7" w:rsidRPr="000179E7">
          <w:rPr>
            <w:rFonts w:ascii="Tahoma" w:eastAsia="Times New Roman" w:hAnsi="Tahoma" w:cs="Tahoma"/>
            <w:color w:val="000000"/>
            <w:sz w:val="21"/>
            <w:szCs w:val="21"/>
            <w:shd w:val="clear" w:color="auto" w:fill="FDFDFD"/>
          </w:rPr>
          <w:t xml:space="preserve"> </w:t>
        </w:r>
      </w:ins>
      <w:r w:rsidRPr="006D08EC">
        <w:rPr>
          <w:rFonts w:ascii="Arial" w:eastAsia="Times New Roman" w:hAnsi="Arial" w:cs="Arial"/>
          <w:color w:val="000000"/>
          <w:spacing w:val="-4"/>
          <w:shd w:val="clear" w:color="auto" w:fill="FFFFFF"/>
        </w:rPr>
        <w:t xml:space="preserve"> </w:t>
      </w:r>
      <w:proofErr w:type="spellStart"/>
      <w:ins w:id="48" w:author="Microsoft Office User" w:date="2017-06-26T11:59:00Z">
        <w:r w:rsidR="000179E7" w:rsidRPr="000179E7">
          <w:rPr>
            <w:rFonts w:ascii="Tahoma" w:eastAsia="Times New Roman" w:hAnsi="Tahoma" w:cs="Tahoma"/>
            <w:color w:val="000000"/>
            <w:sz w:val="21"/>
            <w:szCs w:val="21"/>
            <w:shd w:val="clear" w:color="auto" w:fill="FDFDFD"/>
          </w:rPr>
          <w:t>كيف</w:t>
        </w:r>
        <w:proofErr w:type="spellEnd"/>
        <w:r w:rsidR="000179E7" w:rsidRPr="000179E7">
          <w:rPr>
            <w:rFonts w:ascii="Tahoma" w:eastAsia="Times New Roman" w:hAnsi="Tahoma" w:cs="Tahoma"/>
            <w:color w:val="000000"/>
            <w:sz w:val="21"/>
            <w:szCs w:val="21"/>
            <w:shd w:val="clear" w:color="auto" w:fill="FDFDFD"/>
          </w:rPr>
          <w:t xml:space="preserve"> </w:t>
        </w:r>
        <w:proofErr w:type="spellStart"/>
        <w:r w:rsidR="000179E7" w:rsidRPr="000179E7">
          <w:rPr>
            <w:rFonts w:ascii="Tahoma" w:eastAsia="Times New Roman" w:hAnsi="Tahoma" w:cs="Tahoma"/>
            <w:color w:val="000000"/>
            <w:sz w:val="21"/>
            <w:szCs w:val="21"/>
            <w:shd w:val="clear" w:color="auto" w:fill="FDFDFD"/>
          </w:rPr>
          <w:t>تعلمت</w:t>
        </w:r>
        <w:proofErr w:type="spellEnd"/>
        <w:r w:rsidR="000179E7" w:rsidRPr="000179E7">
          <w:rPr>
            <w:rFonts w:ascii="Tahoma" w:eastAsia="Times New Roman" w:hAnsi="Tahoma" w:cs="Tahoma"/>
            <w:color w:val="000000"/>
            <w:sz w:val="21"/>
            <w:szCs w:val="21"/>
            <w:shd w:val="clear" w:color="auto" w:fill="FDFDFD"/>
          </w:rPr>
          <w:t xml:space="preserve"> </w:t>
        </w:r>
        <w:proofErr w:type="spellStart"/>
        <w:r w:rsidR="000179E7" w:rsidRPr="000179E7">
          <w:rPr>
            <w:rFonts w:ascii="Tahoma" w:eastAsia="Times New Roman" w:hAnsi="Tahoma" w:cs="Tahoma"/>
            <w:color w:val="000000"/>
            <w:sz w:val="21"/>
            <w:szCs w:val="21"/>
            <w:shd w:val="clear" w:color="auto" w:fill="FDFDFD"/>
          </w:rPr>
          <w:t>إنجليزي</w:t>
        </w:r>
        <w:proofErr w:type="spellEnd"/>
        <w:r w:rsidR="000179E7" w:rsidRPr="000179E7">
          <w:rPr>
            <w:rFonts w:ascii="Tahoma" w:eastAsia="Times New Roman" w:hAnsi="Tahoma" w:cs="Tahoma"/>
            <w:color w:val="000000"/>
            <w:sz w:val="21"/>
            <w:szCs w:val="21"/>
            <w:shd w:val="clear" w:color="auto" w:fill="FDFDFD"/>
          </w:rPr>
          <w:t>؟ </w:t>
        </w:r>
      </w:ins>
    </w:p>
    <w:p w14:paraId="60282426" w14:textId="77777777" w:rsidR="00316D10" w:rsidRPr="00316D10" w:rsidRDefault="006D08EC" w:rsidP="00316D10">
      <w:pPr>
        <w:rPr>
          <w:ins w:id="49" w:author="Microsoft Office User" w:date="2017-06-26T12:54:00Z"/>
          <w:rFonts w:ascii="Times New Roman" w:eastAsia="Times New Roman" w:hAnsi="Times New Roman" w:cs="Times New Roman"/>
        </w:rPr>
      </w:pPr>
      <w:del w:id="50" w:author="Microsoft Office User" w:date="2017-06-26T11:59:00Z">
        <w:r w:rsidRPr="006D08EC" w:rsidDel="000179E7">
          <w:rPr>
            <w:rFonts w:ascii="Arial" w:eastAsia="Times New Roman" w:hAnsi="Arial" w:cs="Arial"/>
            <w:color w:val="000000"/>
            <w:spacing w:val="-4"/>
            <w:shd w:val="clear" w:color="auto" w:fill="FFFFFF"/>
          </w:rPr>
          <w:delText>كيف تعلمت إنجليزي </w:delText>
        </w:r>
        <w:r w:rsidRPr="006D08EC" w:rsidDel="000179E7">
          <w:rPr>
            <w:rFonts w:ascii="Arial" w:eastAsia="Times New Roman" w:hAnsi="Arial" w:cs="Arial"/>
            <w:color w:val="000000"/>
            <w:spacing w:val="-4"/>
          </w:rPr>
          <w:br/>
        </w:r>
      </w:del>
      <w:r w:rsidRPr="006D08EC">
        <w:rPr>
          <w:rFonts w:ascii="Arial" w:eastAsia="Times New Roman" w:hAnsi="Arial" w:cs="Arial"/>
          <w:color w:val="000000"/>
          <w:spacing w:val="-4"/>
          <w:shd w:val="clear" w:color="auto" w:fill="FFFFFF"/>
        </w:rPr>
        <w:t>+ What is your (</w:t>
      </w:r>
      <w:proofErr w:type="spellStart"/>
      <w:r w:rsidRPr="006D08EC">
        <w:rPr>
          <w:rFonts w:ascii="Arial" w:eastAsia="Times New Roman" w:hAnsi="Arial" w:cs="Arial"/>
          <w:color w:val="000000"/>
          <w:spacing w:val="-4"/>
          <w:shd w:val="clear" w:color="auto" w:fill="FFFFFF"/>
        </w:rPr>
        <w:t>arabic</w:t>
      </w:r>
      <w:proofErr w:type="spellEnd"/>
      <w:r w:rsidRPr="006D08EC">
        <w:rPr>
          <w:rFonts w:ascii="Arial" w:eastAsia="Times New Roman" w:hAnsi="Arial" w:cs="Arial"/>
          <w:color w:val="000000"/>
          <w:spacing w:val="-4"/>
          <w:shd w:val="clear" w:color="auto" w:fill="FFFFFF"/>
        </w:rPr>
        <w:t xml:space="preserve">) dialect? </w:t>
      </w:r>
      <w:proofErr w:type="spellStart"/>
      <w:r w:rsidRPr="006D08EC">
        <w:rPr>
          <w:rFonts w:ascii="Arial" w:eastAsia="Times New Roman" w:hAnsi="Arial" w:cs="Arial"/>
          <w:color w:val="000000"/>
          <w:spacing w:val="-4"/>
          <w:shd w:val="clear" w:color="auto" w:fill="FFFFFF"/>
        </w:rPr>
        <w:t>من</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وين</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لهجتك</w:t>
      </w:r>
      <w:proofErr w:type="spellEnd"/>
      <w:r w:rsidRPr="006D08EC">
        <w:rPr>
          <w:rFonts w:ascii="Arial" w:eastAsia="Times New Roman" w:hAnsi="Arial" w:cs="Arial"/>
          <w:color w:val="000000"/>
          <w:spacing w:val="-4"/>
          <w:shd w:val="clear" w:color="auto" w:fill="FFFFFF"/>
        </w:rPr>
        <w:t>؟</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 Do you like this spot? </w:t>
      </w:r>
      <w:del w:id="51" w:author="Microsoft Office User" w:date="2017-06-26T12:17:00Z">
        <w:r w:rsidRPr="006D08EC" w:rsidDel="00490DF5">
          <w:rPr>
            <w:rFonts w:ascii="Arial" w:eastAsia="Times New Roman" w:hAnsi="Arial" w:cs="Arial"/>
            <w:color w:val="000000"/>
            <w:spacing w:val="-4"/>
            <w:shd w:val="clear" w:color="auto" w:fill="FFFFFF"/>
          </w:rPr>
          <w:delText xml:space="preserve">Is it popular? </w:delText>
        </w:r>
      </w:del>
      <w:r w:rsidRPr="006D08EC">
        <w:rPr>
          <w:rFonts w:ascii="Arial" w:eastAsia="Times New Roman" w:hAnsi="Arial" w:cs="Arial"/>
          <w:color w:val="000000"/>
          <w:spacing w:val="-4"/>
          <w:shd w:val="clear" w:color="auto" w:fill="FFFFFF"/>
        </w:rPr>
        <w:t>Have you worked in any others?</w:t>
      </w:r>
      <w:ins w:id="52" w:author="Microsoft Office User" w:date="2017-06-26T11:59:00Z">
        <w:r w:rsidR="000179E7">
          <w:rPr>
            <w:rFonts w:ascii="Arial" w:eastAsia="Times New Roman" w:hAnsi="Arial" w:cs="Arial"/>
            <w:color w:val="000000"/>
            <w:spacing w:val="-4"/>
            <w:shd w:val="clear" w:color="auto" w:fill="FFFFFF"/>
          </w:rPr>
          <w:t xml:space="preserve"> </w:t>
        </w:r>
      </w:ins>
      <w:proofErr w:type="spellStart"/>
      <w:ins w:id="53" w:author="Microsoft Office User" w:date="2017-06-26T12:17:00Z">
        <w:r w:rsidR="002077C3" w:rsidRPr="002077C3">
          <w:rPr>
            <w:rFonts w:ascii="Tahoma" w:eastAsia="Times New Roman" w:hAnsi="Tahoma" w:cs="Tahoma"/>
            <w:color w:val="000000"/>
            <w:sz w:val="21"/>
            <w:szCs w:val="21"/>
            <w:shd w:val="clear" w:color="auto" w:fill="FDFDFD"/>
          </w:rPr>
          <w:t>تحب</w:t>
        </w:r>
        <w:proofErr w:type="spellEnd"/>
        <w:r w:rsidR="002077C3" w:rsidRPr="002077C3">
          <w:rPr>
            <w:rFonts w:ascii="Tahoma" w:eastAsia="Times New Roman" w:hAnsi="Tahoma" w:cs="Tahoma"/>
            <w:color w:val="000000"/>
            <w:sz w:val="21"/>
            <w:szCs w:val="21"/>
            <w:shd w:val="clear" w:color="auto" w:fill="FDFDFD"/>
          </w:rPr>
          <w:t xml:space="preserve"> </w:t>
        </w:r>
        <w:proofErr w:type="spellStart"/>
        <w:r w:rsidR="002077C3" w:rsidRPr="002077C3">
          <w:rPr>
            <w:rFonts w:ascii="Tahoma" w:eastAsia="Times New Roman" w:hAnsi="Tahoma" w:cs="Tahoma"/>
            <w:color w:val="000000"/>
            <w:sz w:val="21"/>
            <w:szCs w:val="21"/>
            <w:shd w:val="clear" w:color="auto" w:fill="FDFDFD"/>
          </w:rPr>
          <w:t>هذه</w:t>
        </w:r>
        <w:proofErr w:type="spellEnd"/>
        <w:r w:rsidR="002077C3" w:rsidRPr="002077C3">
          <w:rPr>
            <w:rFonts w:ascii="Tahoma" w:eastAsia="Times New Roman" w:hAnsi="Tahoma" w:cs="Tahoma"/>
            <w:color w:val="000000"/>
            <w:sz w:val="21"/>
            <w:szCs w:val="21"/>
            <w:shd w:val="clear" w:color="auto" w:fill="FDFDFD"/>
          </w:rPr>
          <w:t xml:space="preserve"> </w:t>
        </w:r>
        <w:proofErr w:type="spellStart"/>
        <w:r w:rsidR="002077C3" w:rsidRPr="002077C3">
          <w:rPr>
            <w:rFonts w:ascii="Tahoma" w:eastAsia="Times New Roman" w:hAnsi="Tahoma" w:cs="Tahoma"/>
            <w:color w:val="000000"/>
            <w:sz w:val="21"/>
            <w:szCs w:val="21"/>
            <w:shd w:val="clear" w:color="auto" w:fill="FDFDFD"/>
          </w:rPr>
          <w:t>الموقع</w:t>
        </w:r>
        <w:proofErr w:type="spellEnd"/>
        <w:r w:rsidR="002077C3" w:rsidRPr="002077C3">
          <w:rPr>
            <w:rFonts w:ascii="Tahoma" w:eastAsia="Times New Roman" w:hAnsi="Tahoma" w:cs="Tahoma"/>
            <w:color w:val="000000"/>
            <w:sz w:val="21"/>
            <w:szCs w:val="21"/>
            <w:shd w:val="clear" w:color="auto" w:fill="FDFDFD"/>
          </w:rPr>
          <w:t xml:space="preserve">؟ </w:t>
        </w:r>
        <w:proofErr w:type="spellStart"/>
        <w:r w:rsidR="002077C3" w:rsidRPr="002077C3">
          <w:rPr>
            <w:rFonts w:ascii="Tahoma" w:eastAsia="Times New Roman" w:hAnsi="Tahoma" w:cs="Tahoma"/>
            <w:color w:val="000000"/>
            <w:sz w:val="21"/>
            <w:szCs w:val="21"/>
            <w:shd w:val="clear" w:color="auto" w:fill="FDFDFD"/>
          </w:rPr>
          <w:t>شتغلت</w:t>
        </w:r>
        <w:proofErr w:type="spellEnd"/>
        <w:r w:rsidR="002077C3" w:rsidRPr="002077C3">
          <w:rPr>
            <w:rFonts w:ascii="Tahoma" w:eastAsia="Times New Roman" w:hAnsi="Tahoma" w:cs="Tahoma"/>
            <w:color w:val="000000"/>
            <w:sz w:val="21"/>
            <w:szCs w:val="21"/>
            <w:shd w:val="clear" w:color="auto" w:fill="FDFDFD"/>
          </w:rPr>
          <w:t xml:space="preserve"> </w:t>
        </w:r>
        <w:proofErr w:type="spellStart"/>
        <w:r w:rsidR="002077C3" w:rsidRPr="002077C3">
          <w:rPr>
            <w:rFonts w:ascii="Tahoma" w:eastAsia="Times New Roman" w:hAnsi="Tahoma" w:cs="Tahoma"/>
            <w:color w:val="000000"/>
            <w:sz w:val="21"/>
            <w:szCs w:val="21"/>
            <w:shd w:val="clear" w:color="auto" w:fill="FDFDFD"/>
          </w:rPr>
          <w:t>في</w:t>
        </w:r>
        <w:proofErr w:type="spellEnd"/>
        <w:r w:rsidR="002077C3" w:rsidRPr="002077C3">
          <w:rPr>
            <w:rFonts w:ascii="Tahoma" w:eastAsia="Times New Roman" w:hAnsi="Tahoma" w:cs="Tahoma"/>
            <w:color w:val="000000"/>
            <w:sz w:val="21"/>
            <w:szCs w:val="21"/>
            <w:shd w:val="clear" w:color="auto" w:fill="FDFDFD"/>
          </w:rPr>
          <w:t xml:space="preserve"> </w:t>
        </w:r>
        <w:proofErr w:type="spellStart"/>
        <w:r w:rsidR="002077C3" w:rsidRPr="002077C3">
          <w:rPr>
            <w:rFonts w:ascii="Tahoma" w:eastAsia="Times New Roman" w:hAnsi="Tahoma" w:cs="Tahoma"/>
            <w:color w:val="000000"/>
            <w:sz w:val="21"/>
            <w:szCs w:val="21"/>
            <w:shd w:val="clear" w:color="auto" w:fill="FDFDFD"/>
          </w:rPr>
          <w:t>موقع</w:t>
        </w:r>
        <w:proofErr w:type="spellEnd"/>
        <w:r w:rsidR="002077C3" w:rsidRPr="002077C3">
          <w:rPr>
            <w:rFonts w:ascii="Tahoma" w:eastAsia="Times New Roman" w:hAnsi="Tahoma" w:cs="Tahoma"/>
            <w:color w:val="000000"/>
            <w:sz w:val="21"/>
            <w:szCs w:val="21"/>
            <w:shd w:val="clear" w:color="auto" w:fill="FDFDFD"/>
          </w:rPr>
          <w:t xml:space="preserve"> </w:t>
        </w:r>
        <w:proofErr w:type="spellStart"/>
        <w:r w:rsidR="002077C3" w:rsidRPr="002077C3">
          <w:rPr>
            <w:rFonts w:ascii="Tahoma" w:eastAsia="Times New Roman" w:hAnsi="Tahoma" w:cs="Tahoma"/>
            <w:color w:val="000000"/>
            <w:sz w:val="21"/>
            <w:szCs w:val="21"/>
            <w:shd w:val="clear" w:color="auto" w:fill="FDFDFD"/>
          </w:rPr>
          <w:t>آخر</w:t>
        </w:r>
        <w:proofErr w:type="spellEnd"/>
        <w:r w:rsidR="002077C3" w:rsidRPr="002077C3">
          <w:rPr>
            <w:rFonts w:ascii="Tahoma" w:eastAsia="Times New Roman" w:hAnsi="Tahoma" w:cs="Tahoma"/>
            <w:color w:val="000000"/>
            <w:sz w:val="21"/>
            <w:szCs w:val="21"/>
            <w:shd w:val="clear" w:color="auto" w:fill="FDFDFD"/>
          </w:rPr>
          <w:t>؟</w:t>
        </w:r>
      </w:ins>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Is this cart connected to a restaurant?</w:t>
      </w:r>
      <w:ins w:id="54" w:author="Microsoft Office User" w:date="2017-06-26T12:17:00Z">
        <w:r w:rsidR="006E4752">
          <w:rPr>
            <w:rFonts w:ascii="Arial" w:eastAsia="Times New Roman" w:hAnsi="Arial" w:cs="Arial"/>
            <w:color w:val="000000"/>
            <w:spacing w:val="-4"/>
            <w:shd w:val="clear" w:color="auto" w:fill="FFFFFF"/>
          </w:rPr>
          <w:t xml:space="preserve"> </w:t>
        </w:r>
      </w:ins>
      <w:proofErr w:type="spellStart"/>
      <w:ins w:id="55" w:author="Microsoft Office User" w:date="2017-06-26T12:23:00Z">
        <w:r w:rsidR="009B3DCF" w:rsidRPr="009B3DCF">
          <w:rPr>
            <w:rFonts w:ascii="Tahoma" w:eastAsia="Times New Roman" w:hAnsi="Tahoma" w:cs="Tahoma"/>
            <w:color w:val="000000"/>
            <w:sz w:val="21"/>
            <w:szCs w:val="21"/>
            <w:shd w:val="clear" w:color="auto" w:fill="FDFDFD"/>
          </w:rPr>
          <w:t>هل</w:t>
        </w:r>
        <w:proofErr w:type="spellEnd"/>
        <w:r w:rsidR="009B3DCF" w:rsidRPr="009B3DCF">
          <w:rPr>
            <w:rFonts w:ascii="Tahoma" w:eastAsia="Times New Roman" w:hAnsi="Tahoma" w:cs="Tahoma"/>
            <w:color w:val="000000"/>
            <w:sz w:val="21"/>
            <w:szCs w:val="21"/>
            <w:shd w:val="clear" w:color="auto" w:fill="FDFDFD"/>
          </w:rPr>
          <w:t xml:space="preserve"> </w:t>
        </w:r>
        <w:proofErr w:type="spellStart"/>
        <w:r w:rsidR="009B3DCF" w:rsidRPr="009B3DCF">
          <w:rPr>
            <w:rFonts w:ascii="Tahoma" w:eastAsia="Times New Roman" w:hAnsi="Tahoma" w:cs="Tahoma"/>
            <w:color w:val="000000"/>
            <w:sz w:val="21"/>
            <w:szCs w:val="21"/>
            <w:shd w:val="clear" w:color="auto" w:fill="FDFDFD"/>
          </w:rPr>
          <w:t>هذه</w:t>
        </w:r>
        <w:proofErr w:type="spellEnd"/>
        <w:r w:rsidR="009B3DCF" w:rsidRPr="009B3DCF">
          <w:rPr>
            <w:rFonts w:ascii="Tahoma" w:eastAsia="Times New Roman" w:hAnsi="Tahoma" w:cs="Tahoma"/>
            <w:color w:val="000000"/>
            <w:sz w:val="21"/>
            <w:szCs w:val="21"/>
            <w:shd w:val="clear" w:color="auto" w:fill="FDFDFD"/>
          </w:rPr>
          <w:t xml:space="preserve"> </w:t>
        </w:r>
        <w:proofErr w:type="spellStart"/>
        <w:r w:rsidR="009B3DCF" w:rsidRPr="009B3DCF">
          <w:rPr>
            <w:rFonts w:ascii="Tahoma" w:eastAsia="Times New Roman" w:hAnsi="Tahoma" w:cs="Tahoma"/>
            <w:color w:val="000000"/>
            <w:sz w:val="21"/>
            <w:szCs w:val="21"/>
            <w:shd w:val="clear" w:color="auto" w:fill="FDFDFD"/>
          </w:rPr>
          <w:t>العربة</w:t>
        </w:r>
        <w:proofErr w:type="spellEnd"/>
        <w:r w:rsidR="009B3DCF" w:rsidRPr="009B3DCF">
          <w:rPr>
            <w:rFonts w:ascii="Tahoma" w:eastAsia="Times New Roman" w:hAnsi="Tahoma" w:cs="Tahoma"/>
            <w:color w:val="000000"/>
            <w:sz w:val="21"/>
            <w:szCs w:val="21"/>
            <w:shd w:val="clear" w:color="auto" w:fill="FDFDFD"/>
          </w:rPr>
          <w:t xml:space="preserve"> </w:t>
        </w:r>
        <w:proofErr w:type="spellStart"/>
        <w:r w:rsidR="009B3DCF" w:rsidRPr="009B3DCF">
          <w:rPr>
            <w:rFonts w:ascii="Tahoma" w:eastAsia="Times New Roman" w:hAnsi="Tahoma" w:cs="Tahoma"/>
            <w:color w:val="000000"/>
            <w:sz w:val="21"/>
            <w:szCs w:val="21"/>
            <w:shd w:val="clear" w:color="auto" w:fill="FDFDFD"/>
          </w:rPr>
          <w:t>متابعة</w:t>
        </w:r>
        <w:proofErr w:type="spellEnd"/>
        <w:r w:rsidR="009B3DCF" w:rsidRPr="009B3DCF">
          <w:rPr>
            <w:rFonts w:ascii="Tahoma" w:eastAsia="Times New Roman" w:hAnsi="Tahoma" w:cs="Tahoma"/>
            <w:color w:val="000000"/>
            <w:sz w:val="21"/>
            <w:szCs w:val="21"/>
            <w:shd w:val="clear" w:color="auto" w:fill="FDFDFD"/>
          </w:rPr>
          <w:t xml:space="preserve"> </w:t>
        </w:r>
        <w:proofErr w:type="spellStart"/>
        <w:r w:rsidR="009B3DCF" w:rsidRPr="009B3DCF">
          <w:rPr>
            <w:rFonts w:ascii="Tahoma" w:eastAsia="Times New Roman" w:hAnsi="Tahoma" w:cs="Tahoma"/>
            <w:color w:val="000000"/>
            <w:sz w:val="21"/>
            <w:szCs w:val="21"/>
            <w:shd w:val="clear" w:color="auto" w:fill="FDFDFD"/>
          </w:rPr>
          <w:t>لمطعم</w:t>
        </w:r>
        <w:proofErr w:type="spellEnd"/>
        <w:r w:rsidR="009B3DCF" w:rsidRPr="009B3DCF">
          <w:rPr>
            <w:rFonts w:ascii="Tahoma" w:eastAsia="Times New Roman" w:hAnsi="Tahoma" w:cs="Tahoma"/>
            <w:color w:val="000000"/>
            <w:sz w:val="21"/>
            <w:szCs w:val="21"/>
            <w:shd w:val="clear" w:color="auto" w:fill="FDFDFD"/>
          </w:rPr>
          <w:t>؟</w:t>
        </w:r>
      </w:ins>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Who own the halal food truck?</w:t>
      </w:r>
      <w:ins w:id="56" w:author="Microsoft Office User" w:date="2017-06-26T12:40:00Z">
        <w:r w:rsidR="002761D4" w:rsidRPr="002761D4">
          <w:rPr>
            <w:rFonts w:ascii="Tahoma" w:eastAsia="Times New Roman" w:hAnsi="Tahoma" w:cs="Tahoma"/>
            <w:color w:val="000000"/>
            <w:sz w:val="21"/>
            <w:szCs w:val="21"/>
            <w:shd w:val="clear" w:color="auto" w:fill="FDFDFD"/>
          </w:rPr>
          <w:t xml:space="preserve"> </w:t>
        </w:r>
        <w:proofErr w:type="spellStart"/>
        <w:r w:rsidR="002761D4" w:rsidRPr="002761D4">
          <w:rPr>
            <w:rFonts w:ascii="Tahoma" w:eastAsia="Times New Roman" w:hAnsi="Tahoma" w:cs="Tahoma"/>
            <w:color w:val="000000"/>
            <w:sz w:val="21"/>
            <w:szCs w:val="21"/>
            <w:shd w:val="clear" w:color="auto" w:fill="FDFDFD"/>
          </w:rPr>
          <w:t>من</w:t>
        </w:r>
        <w:proofErr w:type="spellEnd"/>
        <w:r w:rsidR="002761D4" w:rsidRPr="002761D4">
          <w:rPr>
            <w:rFonts w:ascii="Tahoma" w:eastAsia="Times New Roman" w:hAnsi="Tahoma" w:cs="Tahoma"/>
            <w:color w:val="000000"/>
            <w:sz w:val="21"/>
            <w:szCs w:val="21"/>
            <w:shd w:val="clear" w:color="auto" w:fill="FDFDFD"/>
          </w:rPr>
          <w:t xml:space="preserve"> </w:t>
        </w:r>
        <w:proofErr w:type="spellStart"/>
        <w:r w:rsidR="002761D4" w:rsidRPr="002761D4">
          <w:rPr>
            <w:rFonts w:ascii="Tahoma" w:eastAsia="Times New Roman" w:hAnsi="Tahoma" w:cs="Tahoma"/>
            <w:color w:val="000000"/>
            <w:sz w:val="21"/>
            <w:szCs w:val="21"/>
            <w:shd w:val="clear" w:color="auto" w:fill="FDFDFD"/>
          </w:rPr>
          <w:t>صاحب</w:t>
        </w:r>
        <w:proofErr w:type="spellEnd"/>
        <w:r w:rsidR="002761D4" w:rsidRPr="002761D4">
          <w:rPr>
            <w:rFonts w:ascii="Tahoma" w:eastAsia="Times New Roman" w:hAnsi="Tahoma" w:cs="Tahoma"/>
            <w:color w:val="000000"/>
            <w:sz w:val="21"/>
            <w:szCs w:val="21"/>
            <w:shd w:val="clear" w:color="auto" w:fill="FDFDFD"/>
          </w:rPr>
          <w:t xml:space="preserve"> </w:t>
        </w:r>
        <w:proofErr w:type="spellStart"/>
        <w:r w:rsidR="002761D4" w:rsidRPr="002761D4">
          <w:rPr>
            <w:rFonts w:ascii="Tahoma" w:eastAsia="Times New Roman" w:hAnsi="Tahoma" w:cs="Tahoma"/>
            <w:color w:val="000000"/>
            <w:sz w:val="21"/>
            <w:szCs w:val="21"/>
            <w:shd w:val="clear" w:color="auto" w:fill="FDFDFD"/>
          </w:rPr>
          <w:t>هذه</w:t>
        </w:r>
        <w:proofErr w:type="spellEnd"/>
        <w:r w:rsidR="002761D4" w:rsidRPr="002761D4">
          <w:rPr>
            <w:rFonts w:ascii="Tahoma" w:eastAsia="Times New Roman" w:hAnsi="Tahoma" w:cs="Tahoma"/>
            <w:color w:val="000000"/>
            <w:sz w:val="21"/>
            <w:szCs w:val="21"/>
            <w:shd w:val="clear" w:color="auto" w:fill="FDFDFD"/>
          </w:rPr>
          <w:t xml:space="preserve"> </w:t>
        </w:r>
        <w:proofErr w:type="spellStart"/>
        <w:r w:rsidR="002761D4" w:rsidRPr="002761D4">
          <w:rPr>
            <w:rFonts w:ascii="Tahoma" w:eastAsia="Times New Roman" w:hAnsi="Tahoma" w:cs="Tahoma"/>
            <w:color w:val="000000"/>
            <w:sz w:val="21"/>
            <w:szCs w:val="21"/>
            <w:shd w:val="clear" w:color="auto" w:fill="FDFDFD"/>
          </w:rPr>
          <w:t>العربة</w:t>
        </w:r>
        <w:proofErr w:type="spellEnd"/>
        <w:r w:rsidR="002761D4" w:rsidRPr="002761D4">
          <w:rPr>
            <w:rFonts w:ascii="Tahoma" w:eastAsia="Times New Roman" w:hAnsi="Tahoma" w:cs="Tahoma"/>
            <w:color w:val="000000"/>
            <w:sz w:val="21"/>
            <w:szCs w:val="21"/>
            <w:shd w:val="clear" w:color="auto" w:fill="FDFDFD"/>
          </w:rPr>
          <w:t>؟</w:t>
        </w:r>
      </w:ins>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 Who are your customers? </w:t>
      </w:r>
      <w:del w:id="57" w:author="Microsoft Office User" w:date="2017-06-26T12:41:00Z">
        <w:r w:rsidRPr="006D08EC" w:rsidDel="005C6772">
          <w:rPr>
            <w:rFonts w:ascii="Arial" w:eastAsia="Times New Roman" w:hAnsi="Arial" w:cs="Arial"/>
            <w:color w:val="000000"/>
            <w:spacing w:val="-4"/>
            <w:shd w:val="clear" w:color="auto" w:fill="FFFFFF"/>
          </w:rPr>
          <w:delText>Where do they usually come from?</w:delText>
        </w:r>
      </w:del>
      <w:proofErr w:type="spellStart"/>
      <w:ins w:id="58" w:author="Microsoft Office User" w:date="2017-06-26T12:41:00Z">
        <w:r w:rsidR="005C6772" w:rsidRPr="005C6772">
          <w:rPr>
            <w:rFonts w:ascii="Tahoma" w:eastAsia="Times New Roman" w:hAnsi="Tahoma" w:cs="Tahoma"/>
            <w:color w:val="000000"/>
            <w:sz w:val="21"/>
            <w:szCs w:val="21"/>
            <w:shd w:val="clear" w:color="auto" w:fill="FDFDFD"/>
          </w:rPr>
          <w:t>من</w:t>
        </w:r>
        <w:proofErr w:type="spellEnd"/>
        <w:r w:rsidR="005C6772" w:rsidRPr="005C6772">
          <w:rPr>
            <w:rFonts w:ascii="Tahoma" w:eastAsia="Times New Roman" w:hAnsi="Tahoma" w:cs="Tahoma"/>
            <w:color w:val="000000"/>
            <w:sz w:val="21"/>
            <w:szCs w:val="21"/>
            <w:shd w:val="clear" w:color="auto" w:fill="FDFDFD"/>
          </w:rPr>
          <w:t xml:space="preserve"> </w:t>
        </w:r>
        <w:proofErr w:type="spellStart"/>
        <w:r w:rsidR="005C6772" w:rsidRPr="005C6772">
          <w:rPr>
            <w:rFonts w:ascii="Tahoma" w:eastAsia="Times New Roman" w:hAnsi="Tahoma" w:cs="Tahoma"/>
            <w:color w:val="000000"/>
            <w:sz w:val="21"/>
            <w:szCs w:val="21"/>
            <w:shd w:val="clear" w:color="auto" w:fill="FDFDFD"/>
          </w:rPr>
          <w:t>هم</w:t>
        </w:r>
        <w:proofErr w:type="spellEnd"/>
        <w:r w:rsidR="005C6772" w:rsidRPr="005C6772">
          <w:rPr>
            <w:rFonts w:ascii="Tahoma" w:eastAsia="Times New Roman" w:hAnsi="Tahoma" w:cs="Tahoma"/>
            <w:color w:val="000000"/>
            <w:sz w:val="21"/>
            <w:szCs w:val="21"/>
            <w:shd w:val="clear" w:color="auto" w:fill="FDFDFD"/>
          </w:rPr>
          <w:t xml:space="preserve"> </w:t>
        </w:r>
        <w:proofErr w:type="spellStart"/>
        <w:r w:rsidR="005C6772" w:rsidRPr="005C6772">
          <w:rPr>
            <w:rFonts w:ascii="Tahoma" w:eastAsia="Times New Roman" w:hAnsi="Tahoma" w:cs="Tahoma"/>
            <w:color w:val="000000"/>
            <w:sz w:val="21"/>
            <w:szCs w:val="21"/>
            <w:shd w:val="clear" w:color="auto" w:fill="FDFDFD"/>
          </w:rPr>
          <w:t>زبائنكم</w:t>
        </w:r>
        <w:proofErr w:type="spellEnd"/>
        <w:r w:rsidR="005C6772" w:rsidRPr="005C6772">
          <w:rPr>
            <w:rFonts w:ascii="Tahoma" w:eastAsia="Times New Roman" w:hAnsi="Tahoma" w:cs="Tahoma"/>
            <w:color w:val="000000"/>
            <w:sz w:val="21"/>
            <w:szCs w:val="21"/>
            <w:shd w:val="clear" w:color="auto" w:fill="FDFDFD"/>
          </w:rPr>
          <w:t>؟ </w:t>
        </w:r>
      </w:ins>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What makes a strong market?</w:t>
      </w:r>
      <w:ins w:id="59" w:author="Microsoft Office User" w:date="2017-06-26T12:54:00Z">
        <w:r w:rsidR="00316D10">
          <w:rPr>
            <w:rFonts w:ascii="Arial" w:eastAsia="Times New Roman" w:hAnsi="Arial" w:cs="Arial"/>
            <w:color w:val="000000"/>
            <w:spacing w:val="-4"/>
            <w:shd w:val="clear" w:color="auto" w:fill="FFFFFF"/>
          </w:rPr>
          <w:t xml:space="preserve"> </w:t>
        </w:r>
        <w:proofErr w:type="spellStart"/>
        <w:r w:rsidR="00316D10" w:rsidRPr="00316D10">
          <w:rPr>
            <w:rFonts w:ascii="Tahoma" w:eastAsia="Times New Roman" w:hAnsi="Tahoma" w:cs="Tahoma"/>
            <w:color w:val="000000"/>
            <w:sz w:val="21"/>
            <w:szCs w:val="21"/>
            <w:shd w:val="clear" w:color="auto" w:fill="FDFDFD"/>
          </w:rPr>
          <w:t>ما</w:t>
        </w:r>
        <w:proofErr w:type="spellEnd"/>
        <w:r w:rsidR="00316D10" w:rsidRPr="00316D10">
          <w:rPr>
            <w:rFonts w:ascii="Tahoma" w:eastAsia="Times New Roman" w:hAnsi="Tahoma" w:cs="Tahoma"/>
            <w:color w:val="000000"/>
            <w:sz w:val="21"/>
            <w:szCs w:val="21"/>
            <w:shd w:val="clear" w:color="auto" w:fill="FDFDFD"/>
          </w:rPr>
          <w:t xml:space="preserve"> </w:t>
        </w:r>
        <w:proofErr w:type="spellStart"/>
        <w:r w:rsidR="00316D10" w:rsidRPr="00316D10">
          <w:rPr>
            <w:rFonts w:ascii="Tahoma" w:eastAsia="Times New Roman" w:hAnsi="Tahoma" w:cs="Tahoma"/>
            <w:color w:val="000000"/>
            <w:sz w:val="21"/>
            <w:szCs w:val="21"/>
            <w:shd w:val="clear" w:color="auto" w:fill="FDFDFD"/>
          </w:rPr>
          <w:t>يجعل</w:t>
        </w:r>
        <w:proofErr w:type="spellEnd"/>
        <w:r w:rsidR="00316D10" w:rsidRPr="00316D10">
          <w:rPr>
            <w:rFonts w:ascii="Tahoma" w:eastAsia="Times New Roman" w:hAnsi="Tahoma" w:cs="Tahoma"/>
            <w:color w:val="000000"/>
            <w:sz w:val="21"/>
            <w:szCs w:val="21"/>
            <w:shd w:val="clear" w:color="auto" w:fill="FDFDFD"/>
          </w:rPr>
          <w:t xml:space="preserve"> </w:t>
        </w:r>
        <w:proofErr w:type="spellStart"/>
        <w:r w:rsidR="00316D10" w:rsidRPr="00316D10">
          <w:rPr>
            <w:rFonts w:ascii="Tahoma" w:eastAsia="Times New Roman" w:hAnsi="Tahoma" w:cs="Tahoma"/>
            <w:color w:val="000000"/>
            <w:sz w:val="21"/>
            <w:szCs w:val="21"/>
            <w:shd w:val="clear" w:color="auto" w:fill="FDFDFD"/>
          </w:rPr>
          <w:t>السوق</w:t>
        </w:r>
        <w:proofErr w:type="spellEnd"/>
        <w:r w:rsidR="00316D10" w:rsidRPr="00316D10">
          <w:rPr>
            <w:rFonts w:ascii="Tahoma" w:eastAsia="Times New Roman" w:hAnsi="Tahoma" w:cs="Tahoma"/>
            <w:color w:val="000000"/>
            <w:sz w:val="21"/>
            <w:szCs w:val="21"/>
            <w:shd w:val="clear" w:color="auto" w:fill="FDFDFD"/>
          </w:rPr>
          <w:t xml:space="preserve"> </w:t>
        </w:r>
        <w:proofErr w:type="spellStart"/>
        <w:r w:rsidR="00316D10" w:rsidRPr="00316D10">
          <w:rPr>
            <w:rFonts w:ascii="Tahoma" w:eastAsia="Times New Roman" w:hAnsi="Tahoma" w:cs="Tahoma"/>
            <w:color w:val="000000"/>
            <w:sz w:val="21"/>
            <w:szCs w:val="21"/>
            <w:shd w:val="clear" w:color="auto" w:fill="FDFDFD"/>
          </w:rPr>
          <w:t>قوي</w:t>
        </w:r>
        <w:proofErr w:type="spellEnd"/>
        <w:r w:rsidR="00316D10" w:rsidRPr="00316D10">
          <w:rPr>
            <w:rFonts w:ascii="Tahoma" w:eastAsia="Times New Roman" w:hAnsi="Tahoma" w:cs="Tahoma"/>
            <w:color w:val="000000"/>
            <w:sz w:val="21"/>
            <w:szCs w:val="21"/>
            <w:shd w:val="clear" w:color="auto" w:fill="FDFDFD"/>
          </w:rPr>
          <w:t>؟</w:t>
        </w:r>
      </w:ins>
    </w:p>
    <w:p w14:paraId="62132DA7" w14:textId="785C1534" w:rsidR="006D08EC" w:rsidRPr="006D08EC" w:rsidRDefault="006D08EC" w:rsidP="006D08EC">
      <w:pPr>
        <w:rPr>
          <w:rFonts w:ascii="Times New Roman" w:eastAsia="Times New Roman" w:hAnsi="Times New Roman" w:cs="Times New Roman"/>
        </w:rPr>
      </w:pP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We interviewed a total of 7 food cart operators, their responsibilities ranging from </w:t>
      </w:r>
      <w:ins w:id="60" w:author="Microsoft Office User" w:date="2017-06-26T12:58:00Z">
        <w:r w:rsidR="008B3BA0">
          <w:rPr>
            <w:rFonts w:ascii="Arial" w:eastAsia="Times New Roman" w:hAnsi="Arial" w:cs="Arial"/>
            <w:color w:val="000000"/>
            <w:spacing w:val="-4"/>
            <w:shd w:val="clear" w:color="auto" w:fill="FFFFFF"/>
          </w:rPr>
          <w:t>manning the</w:t>
        </w:r>
      </w:ins>
      <w:ins w:id="61" w:author="Microsoft Office User" w:date="2017-06-26T12:56:00Z">
        <w:r w:rsidR="00F11CCB">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grill</w:t>
      </w:r>
      <w:del w:id="62" w:author="Microsoft Office User" w:date="2017-06-26T12:58:00Z">
        <w:r w:rsidRPr="006D08EC" w:rsidDel="008B3BA0">
          <w:rPr>
            <w:rFonts w:ascii="Arial" w:eastAsia="Times New Roman" w:hAnsi="Arial" w:cs="Arial"/>
            <w:color w:val="000000"/>
            <w:spacing w:val="-4"/>
            <w:shd w:val="clear" w:color="auto" w:fill="FFFFFF"/>
          </w:rPr>
          <w:delText xml:space="preserve"> operators</w:delText>
        </w:r>
      </w:del>
      <w:r w:rsidRPr="006D08EC">
        <w:rPr>
          <w:rFonts w:ascii="Arial" w:eastAsia="Times New Roman" w:hAnsi="Arial" w:cs="Arial"/>
          <w:color w:val="000000"/>
          <w:spacing w:val="-4"/>
          <w:shd w:val="clear" w:color="auto" w:fill="FFFFFF"/>
        </w:rPr>
        <w:t xml:space="preserve">, </w:t>
      </w:r>
      <w:ins w:id="63" w:author="Microsoft Office User" w:date="2017-06-26T12:58:00Z">
        <w:r w:rsidR="008B3BA0">
          <w:rPr>
            <w:rFonts w:ascii="Arial" w:eastAsia="Times New Roman" w:hAnsi="Arial" w:cs="Arial"/>
            <w:color w:val="000000"/>
            <w:spacing w:val="-4"/>
            <w:shd w:val="clear" w:color="auto" w:fill="FFFFFF"/>
          </w:rPr>
          <w:t xml:space="preserve">to </w:t>
        </w:r>
      </w:ins>
      <w:del w:id="64" w:author="Microsoft Office User" w:date="2017-06-26T12:58:00Z">
        <w:r w:rsidRPr="006D08EC" w:rsidDel="008B3BA0">
          <w:rPr>
            <w:rFonts w:ascii="Arial" w:eastAsia="Times New Roman" w:hAnsi="Arial" w:cs="Arial"/>
            <w:color w:val="000000"/>
            <w:spacing w:val="-4"/>
            <w:shd w:val="clear" w:color="auto" w:fill="FFFFFF"/>
          </w:rPr>
          <w:delText xml:space="preserve">stocking </w:delText>
        </w:r>
      </w:del>
      <w:ins w:id="65" w:author="Microsoft Office User" w:date="2017-06-26T12:58:00Z">
        <w:r w:rsidR="008B3BA0">
          <w:rPr>
            <w:rFonts w:ascii="Arial" w:eastAsia="Times New Roman" w:hAnsi="Arial" w:cs="Arial"/>
            <w:color w:val="000000"/>
            <w:spacing w:val="-4"/>
            <w:shd w:val="clear" w:color="auto" w:fill="FFFFFF"/>
          </w:rPr>
          <w:t>recruiting</w:t>
        </w:r>
        <w:r w:rsidR="008B3BA0"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workers</w:t>
      </w:r>
      <w:ins w:id="66" w:author="Microsoft Office User" w:date="2017-06-26T12:58:00Z">
        <w:r w:rsidR="008B3BA0">
          <w:rPr>
            <w:rFonts w:ascii="Arial" w:eastAsia="Times New Roman" w:hAnsi="Arial" w:cs="Arial"/>
            <w:color w:val="000000"/>
            <w:spacing w:val="-4"/>
            <w:shd w:val="clear" w:color="auto" w:fill="FFFFFF"/>
          </w:rPr>
          <w:t>,</w:t>
        </w:r>
      </w:ins>
      <w:r w:rsidRPr="006D08EC">
        <w:rPr>
          <w:rFonts w:ascii="Arial" w:eastAsia="Times New Roman" w:hAnsi="Arial" w:cs="Arial"/>
          <w:color w:val="000000"/>
          <w:spacing w:val="-4"/>
          <w:shd w:val="clear" w:color="auto" w:fill="FFFFFF"/>
        </w:rPr>
        <w:t xml:space="preserve"> to </w:t>
      </w:r>
      <w:del w:id="67" w:author="Microsoft Office User" w:date="2017-06-26T12:59:00Z">
        <w:r w:rsidRPr="006D08EC" w:rsidDel="008B3BA0">
          <w:rPr>
            <w:rFonts w:ascii="Arial" w:eastAsia="Times New Roman" w:hAnsi="Arial" w:cs="Arial"/>
            <w:color w:val="000000"/>
            <w:spacing w:val="-4"/>
            <w:shd w:val="clear" w:color="auto" w:fill="FFFFFF"/>
          </w:rPr>
          <w:delText>operation managers</w:delText>
        </w:r>
      </w:del>
      <w:ins w:id="68" w:author="Microsoft Office User" w:date="2017-06-26T12:59:00Z">
        <w:r w:rsidR="008B3BA0">
          <w:rPr>
            <w:rFonts w:ascii="Arial" w:eastAsia="Times New Roman" w:hAnsi="Arial" w:cs="Arial"/>
            <w:color w:val="000000"/>
            <w:spacing w:val="-4"/>
            <w:shd w:val="clear" w:color="auto" w:fill="FFFFFF"/>
          </w:rPr>
          <w:t>managing the entire operation</w:t>
        </w:r>
      </w:ins>
      <w:r w:rsidRPr="006D08EC">
        <w:rPr>
          <w:rFonts w:ascii="Arial" w:eastAsia="Times New Roman" w:hAnsi="Arial" w:cs="Arial"/>
          <w:color w:val="000000"/>
          <w:spacing w:val="-4"/>
          <w:shd w:val="clear" w:color="auto" w:fill="FFFFFF"/>
        </w:rPr>
        <w:t xml:space="preserve">. It became obvious to us that a number of language </w:t>
      </w:r>
      <w:del w:id="69" w:author="Microsoft Office User" w:date="2017-06-26T12:59:00Z">
        <w:r w:rsidRPr="006D08EC" w:rsidDel="00622DDA">
          <w:rPr>
            <w:rFonts w:ascii="Arial" w:eastAsia="Times New Roman" w:hAnsi="Arial" w:cs="Arial"/>
            <w:color w:val="000000"/>
            <w:spacing w:val="-4"/>
            <w:shd w:val="clear" w:color="auto" w:fill="FFFFFF"/>
          </w:rPr>
          <w:delText xml:space="preserve">operation </w:delText>
        </w:r>
      </w:del>
      <w:ins w:id="70" w:author="Microsoft Office User" w:date="2017-06-26T12:59:00Z">
        <w:r w:rsidR="00622DDA">
          <w:rPr>
            <w:rFonts w:ascii="Arial" w:eastAsia="Times New Roman" w:hAnsi="Arial" w:cs="Arial"/>
            <w:color w:val="000000"/>
            <w:spacing w:val="-4"/>
            <w:shd w:val="clear" w:color="auto" w:fill="FFFFFF"/>
          </w:rPr>
          <w:t>interactions</w:t>
        </w:r>
        <w:r w:rsidR="00622DDA"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 xml:space="preserve">were taking place within the food cart and </w:t>
      </w:r>
      <w:del w:id="71" w:author="Microsoft Office User" w:date="2017-06-26T12:59:00Z">
        <w:r w:rsidRPr="006D08EC" w:rsidDel="00BA2DAB">
          <w:rPr>
            <w:rFonts w:ascii="Arial" w:eastAsia="Times New Roman" w:hAnsi="Arial" w:cs="Arial"/>
            <w:color w:val="000000"/>
            <w:spacing w:val="-4"/>
            <w:shd w:val="clear" w:color="auto" w:fill="FFFFFF"/>
          </w:rPr>
          <w:delText xml:space="preserve">through the interaction </w:delText>
        </w:r>
      </w:del>
      <w:r w:rsidRPr="006D08EC">
        <w:rPr>
          <w:rFonts w:ascii="Arial" w:eastAsia="Times New Roman" w:hAnsi="Arial" w:cs="Arial"/>
          <w:color w:val="000000"/>
          <w:spacing w:val="-4"/>
          <w:shd w:val="clear" w:color="auto" w:fill="FFFFFF"/>
        </w:rPr>
        <w:t>between food cart and customers.</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The most prominent of these </w:t>
      </w:r>
      <w:del w:id="72" w:author="Microsoft Office User" w:date="2017-06-26T13:02:00Z">
        <w:r w:rsidRPr="006D08EC" w:rsidDel="00A22153">
          <w:rPr>
            <w:rFonts w:ascii="Arial" w:eastAsia="Times New Roman" w:hAnsi="Arial" w:cs="Arial"/>
            <w:color w:val="000000"/>
            <w:spacing w:val="-4"/>
            <w:shd w:val="clear" w:color="auto" w:fill="FFFFFF"/>
          </w:rPr>
          <w:delText xml:space="preserve">linguistic </w:delText>
        </w:r>
      </w:del>
      <w:ins w:id="73" w:author="Microsoft Office User" w:date="2017-06-26T13:02:00Z">
        <w:r w:rsidR="00A22153" w:rsidRPr="006D08EC">
          <w:rPr>
            <w:rFonts w:ascii="Arial" w:eastAsia="Times New Roman" w:hAnsi="Arial" w:cs="Arial"/>
            <w:color w:val="000000"/>
            <w:spacing w:val="-4"/>
            <w:shd w:val="clear" w:color="auto" w:fill="FFFFFF"/>
          </w:rPr>
          <w:t>l</w:t>
        </w:r>
        <w:r w:rsidR="00A22153">
          <w:rPr>
            <w:rFonts w:ascii="Arial" w:eastAsia="Times New Roman" w:hAnsi="Arial" w:cs="Arial"/>
            <w:color w:val="000000"/>
            <w:spacing w:val="-4"/>
            <w:shd w:val="clear" w:color="auto" w:fill="FFFFFF"/>
          </w:rPr>
          <w:t>anguage</w:t>
        </w:r>
        <w:r w:rsidR="00A22153"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 xml:space="preserve">operations was the hierarchy that </w:t>
      </w:r>
      <w:del w:id="74" w:author="Microsoft Office User" w:date="2017-06-26T13:02:00Z">
        <w:r w:rsidRPr="006D08EC" w:rsidDel="00A22153">
          <w:rPr>
            <w:rFonts w:ascii="Arial" w:eastAsia="Times New Roman" w:hAnsi="Arial" w:cs="Arial"/>
            <w:color w:val="000000"/>
            <w:spacing w:val="-4"/>
            <w:shd w:val="clear" w:color="auto" w:fill="FFFFFF"/>
          </w:rPr>
          <w:delText xml:space="preserve">organised </w:delText>
        </w:r>
      </w:del>
      <w:ins w:id="75" w:author="Microsoft Office User" w:date="2017-06-26T13:02:00Z">
        <w:r w:rsidR="00A22153" w:rsidRPr="006D08EC">
          <w:rPr>
            <w:rFonts w:ascii="Arial" w:eastAsia="Times New Roman" w:hAnsi="Arial" w:cs="Arial"/>
            <w:color w:val="000000"/>
            <w:spacing w:val="-4"/>
            <w:shd w:val="clear" w:color="auto" w:fill="FFFFFF"/>
          </w:rPr>
          <w:t>organi</w:t>
        </w:r>
        <w:r w:rsidR="00A22153">
          <w:rPr>
            <w:rFonts w:ascii="Arial" w:eastAsia="Times New Roman" w:hAnsi="Arial" w:cs="Arial"/>
            <w:color w:val="000000"/>
            <w:spacing w:val="-4"/>
            <w:shd w:val="clear" w:color="auto" w:fill="FFFFFF"/>
          </w:rPr>
          <w:t>zes</w:t>
        </w:r>
        <w:r w:rsidR="00A22153"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 xml:space="preserve">the </w:t>
      </w:r>
      <w:del w:id="76" w:author="Microsoft Office User" w:date="2017-06-26T13:02:00Z">
        <w:r w:rsidRPr="006D08EC" w:rsidDel="00A22153">
          <w:rPr>
            <w:rFonts w:ascii="Arial" w:eastAsia="Times New Roman" w:hAnsi="Arial" w:cs="Arial"/>
            <w:color w:val="000000"/>
            <w:spacing w:val="-4"/>
            <w:shd w:val="clear" w:color="auto" w:fill="FFFFFF"/>
          </w:rPr>
          <w:delText>working conditi</w:delText>
        </w:r>
      </w:del>
      <w:ins w:id="77" w:author="Microsoft Office User" w:date="2017-06-26T13:02:00Z">
        <w:r w:rsidR="00A22153">
          <w:rPr>
            <w:rFonts w:ascii="Arial" w:eastAsia="Times New Roman" w:hAnsi="Arial" w:cs="Arial"/>
            <w:color w:val="000000"/>
            <w:spacing w:val="-4"/>
            <w:shd w:val="clear" w:color="auto" w:fill="FFFFFF"/>
          </w:rPr>
          <w:t>work</w:t>
        </w:r>
      </w:ins>
      <w:del w:id="78" w:author="Microsoft Office User" w:date="2017-06-26T13:02:00Z">
        <w:r w:rsidRPr="006D08EC" w:rsidDel="00A22153">
          <w:rPr>
            <w:rFonts w:ascii="Arial" w:eastAsia="Times New Roman" w:hAnsi="Arial" w:cs="Arial"/>
            <w:color w:val="000000"/>
            <w:spacing w:val="-4"/>
            <w:shd w:val="clear" w:color="auto" w:fill="FFFFFF"/>
          </w:rPr>
          <w:delText>ons</w:delText>
        </w:r>
      </w:del>
      <w:r w:rsidRPr="006D08EC">
        <w:rPr>
          <w:rFonts w:ascii="Arial" w:eastAsia="Times New Roman" w:hAnsi="Arial" w:cs="Arial"/>
          <w:color w:val="000000"/>
          <w:spacing w:val="-4"/>
          <w:shd w:val="clear" w:color="auto" w:fill="FFFFFF"/>
        </w:rPr>
        <w:t xml:space="preserve"> within the food cart. This was directly linked to the workers’ </w:t>
      </w:r>
      <w:ins w:id="79" w:author="Microsoft Office User" w:date="2017-06-26T13:02:00Z">
        <w:r w:rsidR="00A22153">
          <w:rPr>
            <w:rFonts w:ascii="Arial" w:eastAsia="Times New Roman" w:hAnsi="Arial" w:cs="Arial"/>
            <w:color w:val="000000"/>
            <w:spacing w:val="-4"/>
            <w:shd w:val="clear" w:color="auto" w:fill="FFFFFF"/>
          </w:rPr>
          <w:t>E</w:t>
        </w:r>
      </w:ins>
      <w:del w:id="80" w:author="Microsoft Office User" w:date="2017-06-26T13:02:00Z">
        <w:r w:rsidRPr="006D08EC" w:rsidDel="00A22153">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 xml:space="preserve">nglish speaking proficiency. </w:t>
      </w:r>
      <w:del w:id="81" w:author="Microsoft Office User" w:date="2017-06-26T13:03:00Z">
        <w:r w:rsidRPr="006D08EC" w:rsidDel="00A22153">
          <w:rPr>
            <w:rFonts w:ascii="Arial" w:eastAsia="Times New Roman" w:hAnsi="Arial" w:cs="Arial"/>
            <w:color w:val="000000"/>
            <w:spacing w:val="-4"/>
            <w:shd w:val="clear" w:color="auto" w:fill="FFFFFF"/>
          </w:rPr>
          <w:delText>Divided into to job descriptions w</w:delText>
        </w:r>
      </w:del>
      <w:ins w:id="82" w:author="Microsoft Office User" w:date="2017-06-26T13:03:00Z">
        <w:r w:rsidR="00A22153">
          <w:rPr>
            <w:rFonts w:ascii="Arial" w:eastAsia="Times New Roman" w:hAnsi="Arial" w:cs="Arial"/>
            <w:color w:val="000000"/>
            <w:spacing w:val="-4"/>
            <w:shd w:val="clear" w:color="auto" w:fill="FFFFFF"/>
          </w:rPr>
          <w:t>W</w:t>
        </w:r>
      </w:ins>
      <w:r w:rsidRPr="006D08EC">
        <w:rPr>
          <w:rFonts w:ascii="Arial" w:eastAsia="Times New Roman" w:hAnsi="Arial" w:cs="Arial"/>
          <w:color w:val="000000"/>
          <w:spacing w:val="-4"/>
          <w:shd w:val="clear" w:color="auto" w:fill="FFFFFF"/>
        </w:rPr>
        <w:t xml:space="preserve">orkers would either work the grill and stock the food or </w:t>
      </w:r>
      <w:del w:id="83" w:author="Microsoft Office User" w:date="2017-06-26T13:03:00Z">
        <w:r w:rsidRPr="006D08EC" w:rsidDel="00A22153">
          <w:rPr>
            <w:rFonts w:ascii="Arial" w:eastAsia="Times New Roman" w:hAnsi="Arial" w:cs="Arial"/>
            <w:color w:val="000000"/>
            <w:spacing w:val="-4"/>
            <w:shd w:val="clear" w:color="auto" w:fill="FFFFFF"/>
          </w:rPr>
          <w:delText xml:space="preserve">they would </w:delText>
        </w:r>
      </w:del>
      <w:r w:rsidRPr="006D08EC">
        <w:rPr>
          <w:rFonts w:ascii="Arial" w:eastAsia="Times New Roman" w:hAnsi="Arial" w:cs="Arial"/>
          <w:color w:val="000000"/>
          <w:spacing w:val="-4"/>
          <w:shd w:val="clear" w:color="auto" w:fill="FFFFFF"/>
        </w:rPr>
        <w:t>deal directly with customers. It became obvious</w:t>
      </w:r>
      <w:del w:id="84" w:author="Microsoft Office User" w:date="2017-06-26T13:05:00Z">
        <w:r w:rsidRPr="006D08EC" w:rsidDel="009763F4">
          <w:rPr>
            <w:rFonts w:ascii="Arial" w:eastAsia="Times New Roman" w:hAnsi="Arial" w:cs="Arial"/>
            <w:color w:val="000000"/>
            <w:spacing w:val="-4"/>
            <w:shd w:val="clear" w:color="auto" w:fill="FFFFFF"/>
          </w:rPr>
          <w:delText xml:space="preserve"> that rarely do</w:delText>
        </w:r>
      </w:del>
      <w:r w:rsidRPr="006D08EC">
        <w:rPr>
          <w:rFonts w:ascii="Arial" w:eastAsia="Times New Roman" w:hAnsi="Arial" w:cs="Arial"/>
          <w:color w:val="000000"/>
          <w:spacing w:val="-4"/>
          <w:shd w:val="clear" w:color="auto" w:fill="FFFFFF"/>
        </w:rPr>
        <w:t xml:space="preserve"> </w:t>
      </w:r>
      <w:ins w:id="85" w:author="Microsoft Office User" w:date="2017-06-26T13:09:00Z">
        <w:r w:rsidR="00254A3F">
          <w:rPr>
            <w:rFonts w:ascii="Arial" w:eastAsia="Times New Roman" w:hAnsi="Arial" w:cs="Arial"/>
            <w:color w:val="000000"/>
            <w:spacing w:val="-4"/>
            <w:shd w:val="clear" w:color="auto" w:fill="FFFFFF"/>
          </w:rPr>
          <w:t xml:space="preserve">that </w:t>
        </w:r>
      </w:ins>
      <w:r w:rsidRPr="006D08EC">
        <w:rPr>
          <w:rFonts w:ascii="Arial" w:eastAsia="Times New Roman" w:hAnsi="Arial" w:cs="Arial"/>
          <w:color w:val="000000"/>
          <w:spacing w:val="-4"/>
          <w:shd w:val="clear" w:color="auto" w:fill="FFFFFF"/>
        </w:rPr>
        <w:t>these tasks</w:t>
      </w:r>
      <w:ins w:id="86" w:author="Microsoft Office User" w:date="2017-06-26T13:09:00Z">
        <w:r w:rsidR="00254A3F">
          <w:rPr>
            <w:rFonts w:ascii="Arial" w:eastAsia="Times New Roman" w:hAnsi="Arial" w:cs="Arial"/>
            <w:color w:val="000000"/>
            <w:spacing w:val="-4"/>
            <w:shd w:val="clear" w:color="auto" w:fill="FFFFFF"/>
          </w:rPr>
          <w:t xml:space="preserve"> rarely</w:t>
        </w:r>
      </w:ins>
      <w:r w:rsidRPr="006D08EC">
        <w:rPr>
          <w:rFonts w:ascii="Arial" w:eastAsia="Times New Roman" w:hAnsi="Arial" w:cs="Arial"/>
          <w:color w:val="000000"/>
          <w:spacing w:val="-4"/>
          <w:shd w:val="clear" w:color="auto" w:fill="FFFFFF"/>
        </w:rPr>
        <w:t xml:space="preserve"> overlap. Employees with better </w:t>
      </w:r>
      <w:ins w:id="87" w:author="Microsoft Office User" w:date="2017-06-26T13:05:00Z">
        <w:r w:rsidR="009763F4">
          <w:rPr>
            <w:rFonts w:ascii="Arial" w:eastAsia="Times New Roman" w:hAnsi="Arial" w:cs="Arial"/>
            <w:color w:val="000000"/>
            <w:spacing w:val="-4"/>
            <w:shd w:val="clear" w:color="auto" w:fill="FFFFFF"/>
          </w:rPr>
          <w:t>E</w:t>
        </w:r>
      </w:ins>
      <w:del w:id="88" w:author="Microsoft Office User" w:date="2017-06-26T13:05:00Z">
        <w:r w:rsidRPr="006D08EC" w:rsidDel="009763F4">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nglish-speaking abilit</w:t>
      </w:r>
      <w:ins w:id="89" w:author="Microsoft Office User" w:date="2017-06-26T13:05:00Z">
        <w:r w:rsidR="009763F4">
          <w:rPr>
            <w:rFonts w:ascii="Arial" w:eastAsia="Times New Roman" w:hAnsi="Arial" w:cs="Arial"/>
            <w:color w:val="000000"/>
            <w:spacing w:val="-4"/>
            <w:shd w:val="clear" w:color="auto" w:fill="FFFFFF"/>
          </w:rPr>
          <w:t>y</w:t>
        </w:r>
      </w:ins>
      <w:del w:id="90" w:author="Microsoft Office User" w:date="2017-06-26T13:05:00Z">
        <w:r w:rsidRPr="006D08EC" w:rsidDel="009763F4">
          <w:rPr>
            <w:rFonts w:ascii="Arial" w:eastAsia="Times New Roman" w:hAnsi="Arial" w:cs="Arial"/>
            <w:color w:val="000000"/>
            <w:spacing w:val="-4"/>
            <w:shd w:val="clear" w:color="auto" w:fill="FFFFFF"/>
          </w:rPr>
          <w:delText>ies</w:delText>
        </w:r>
      </w:del>
      <w:r w:rsidRPr="006D08EC">
        <w:rPr>
          <w:rFonts w:ascii="Arial" w:eastAsia="Times New Roman" w:hAnsi="Arial" w:cs="Arial"/>
          <w:color w:val="000000"/>
          <w:spacing w:val="-4"/>
          <w:shd w:val="clear" w:color="auto" w:fill="FFFFFF"/>
        </w:rPr>
        <w:t xml:space="preserve"> dealt directly with customers and translated the orders requested </w:t>
      </w:r>
      <w:del w:id="91" w:author="Microsoft Office User" w:date="2017-06-26T13:05:00Z">
        <w:r w:rsidRPr="006D08EC" w:rsidDel="009763F4">
          <w:rPr>
            <w:rFonts w:ascii="Arial" w:eastAsia="Times New Roman" w:hAnsi="Arial" w:cs="Arial"/>
            <w:color w:val="000000"/>
            <w:spacing w:val="-4"/>
            <w:shd w:val="clear" w:color="auto" w:fill="FFFFFF"/>
          </w:rPr>
          <w:delText>to th</w:delText>
        </w:r>
      </w:del>
      <w:ins w:id="92" w:author="Microsoft Office User" w:date="2017-06-26T13:05:00Z">
        <w:r w:rsidR="009763F4">
          <w:rPr>
            <w:rFonts w:ascii="Arial" w:eastAsia="Times New Roman" w:hAnsi="Arial" w:cs="Arial"/>
            <w:color w:val="000000"/>
            <w:spacing w:val="-4"/>
            <w:shd w:val="clear" w:color="auto" w:fill="FFFFFF"/>
          </w:rPr>
          <w:t>for th</w:t>
        </w:r>
      </w:ins>
      <w:r w:rsidRPr="006D08EC">
        <w:rPr>
          <w:rFonts w:ascii="Arial" w:eastAsia="Times New Roman" w:hAnsi="Arial" w:cs="Arial"/>
          <w:color w:val="000000"/>
          <w:spacing w:val="-4"/>
          <w:shd w:val="clear" w:color="auto" w:fill="FFFFFF"/>
        </w:rPr>
        <w:t>e grill worker. They were the de facto managers of the food cart, in charge of most managerial tasks. These workers tended to be more educated than their counterparts even though they shared the same backgrounds.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Times New Roman" w:eastAsia="Times New Roman" w:hAnsi="Times New Roman" w:cs="Times New Roman"/>
          <w:noProof/>
        </w:rPr>
        <mc:AlternateContent>
          <mc:Choice Requires="wps">
            <w:drawing>
              <wp:inline distT="0" distB="0" distL="0" distR="0" wp14:anchorId="248F2B05" wp14:editId="237219B6">
                <wp:extent cx="302260" cy="302260"/>
                <wp:effectExtent l="0" t="0" r="0" b="0"/>
                <wp:docPr id="5" name="Rectangle 5" descr="img/Bahaa_Brother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2FDC8" id="Rectangle 5" o:spid="_x0000_s1026" alt="img/Bahaa_Brothers.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" filled="f" stroked="f">
                <o:lock v:ext="edit" aspectratio="t"/>
                <w10:anchorlock/>
              </v:rect>
            </w:pict>
          </mc:Fallback>
        </mc:AlternateContent>
      </w:r>
      <w:r w:rsidRPr="006D08EC">
        <w:rPr>
          <w:rFonts w:ascii="Arial" w:eastAsia="Times New Roman" w:hAnsi="Arial" w:cs="Arial"/>
          <w:color w:val="000000"/>
          <w:spacing w:val="-4"/>
        </w:rPr>
        <w:br/>
      </w:r>
      <w:ins w:id="93" w:author="Microsoft Office User" w:date="2017-06-26T15:22:00Z">
        <w:r w:rsidR="003045F7">
          <w:rPr>
            <w:rFonts w:ascii="Arial" w:eastAsia="Times New Roman" w:hAnsi="Arial" w:cs="Arial"/>
            <w:color w:val="000000"/>
            <w:spacing w:val="-4"/>
            <w:shd w:val="clear" w:color="auto" w:fill="FFFFFF"/>
          </w:rPr>
          <w:t xml:space="preserve">This hierarchy is </w:t>
        </w:r>
        <w:r w:rsidR="00685B1E">
          <w:rPr>
            <w:rFonts w:ascii="Arial" w:eastAsia="Times New Roman" w:hAnsi="Arial" w:cs="Arial"/>
            <w:color w:val="000000"/>
            <w:spacing w:val="-4"/>
            <w:shd w:val="clear" w:color="auto" w:fill="FFFFFF"/>
          </w:rPr>
          <w:t>pronounced on the food cart</w:t>
        </w:r>
      </w:ins>
      <w:del w:id="94" w:author="Microsoft Office User" w:date="2017-06-26T13:18:00Z">
        <w:r w:rsidRPr="006D08EC" w:rsidDel="00D02B80">
          <w:rPr>
            <w:rFonts w:ascii="Arial" w:eastAsia="Times New Roman" w:hAnsi="Arial" w:cs="Arial"/>
            <w:color w:val="000000"/>
            <w:spacing w:val="-4"/>
            <w:shd w:val="clear" w:color="auto" w:fill="FFFFFF"/>
          </w:rPr>
          <w:delText>Two e</w:delText>
        </w:r>
      </w:del>
      <w:del w:id="95" w:author="Microsoft Office User" w:date="2017-06-26T15:22:00Z">
        <w:r w:rsidRPr="006D08EC" w:rsidDel="003045F7">
          <w:rPr>
            <w:rFonts w:ascii="Arial" w:eastAsia="Times New Roman" w:hAnsi="Arial" w:cs="Arial"/>
            <w:color w:val="000000"/>
            <w:spacing w:val="-4"/>
            <w:shd w:val="clear" w:color="auto" w:fill="FFFFFF"/>
          </w:rPr>
          <w:delText>xamples of this hierarchy are the workers on two food carts,</w:delText>
        </w:r>
      </w:del>
      <w:r w:rsidRPr="006D08EC">
        <w:rPr>
          <w:rFonts w:ascii="Arial" w:eastAsia="Times New Roman" w:hAnsi="Arial" w:cs="Arial"/>
          <w:color w:val="000000"/>
          <w:spacing w:val="-4"/>
          <w:shd w:val="clear" w:color="auto" w:fill="FFFFFF"/>
        </w:rPr>
        <w:t xml:space="preserve"> </w:t>
      </w:r>
      <w:del w:id="96" w:author="Microsoft Office User" w:date="2017-06-26T15:22:00Z">
        <w:r w:rsidRPr="006D08EC" w:rsidDel="00685B1E">
          <w:rPr>
            <w:rFonts w:ascii="Arial" w:eastAsia="Times New Roman" w:hAnsi="Arial" w:cs="Arial"/>
            <w:color w:val="000000"/>
            <w:spacing w:val="-4"/>
            <w:shd w:val="clear" w:color="auto" w:fill="FFFFFF"/>
          </w:rPr>
          <w:delText xml:space="preserve">the first </w:delText>
        </w:r>
      </w:del>
      <w:r w:rsidRPr="006D08EC">
        <w:rPr>
          <w:rFonts w:ascii="Arial" w:eastAsia="Times New Roman" w:hAnsi="Arial" w:cs="Arial"/>
          <w:color w:val="000000"/>
          <w:spacing w:val="-4"/>
          <w:shd w:val="clear" w:color="auto" w:fill="FFFFFF"/>
        </w:rPr>
        <w:t xml:space="preserve">between 52nd and 53rd street on 6th Ave and </w:t>
      </w:r>
      <w:del w:id="97" w:author="Microsoft Office User" w:date="2017-06-26T15:22:00Z">
        <w:r w:rsidRPr="006D08EC" w:rsidDel="00685B1E">
          <w:rPr>
            <w:rFonts w:ascii="Arial" w:eastAsia="Times New Roman" w:hAnsi="Arial" w:cs="Arial"/>
            <w:color w:val="000000"/>
            <w:spacing w:val="-4"/>
            <w:shd w:val="clear" w:color="auto" w:fill="FFFFFF"/>
          </w:rPr>
          <w:delText xml:space="preserve">the other </w:delText>
        </w:r>
      </w:del>
      <w:r w:rsidRPr="006D08EC">
        <w:rPr>
          <w:rFonts w:ascii="Arial" w:eastAsia="Times New Roman" w:hAnsi="Arial" w:cs="Arial"/>
          <w:color w:val="000000"/>
          <w:spacing w:val="-4"/>
          <w:shd w:val="clear" w:color="auto" w:fill="FFFFFF"/>
        </w:rPr>
        <w:t xml:space="preserve">on the </w:t>
      </w:r>
      <w:ins w:id="98" w:author="Microsoft Office User" w:date="2017-06-26T15:22:00Z">
        <w:r w:rsidR="00685B1E">
          <w:rPr>
            <w:rFonts w:ascii="Arial" w:eastAsia="Times New Roman" w:hAnsi="Arial" w:cs="Arial"/>
            <w:color w:val="000000"/>
            <w:spacing w:val="-4"/>
            <w:shd w:val="clear" w:color="auto" w:fill="FFFFFF"/>
          </w:rPr>
          <w:t xml:space="preserve">one on the </w:t>
        </w:r>
      </w:ins>
      <w:r w:rsidRPr="006D08EC">
        <w:rPr>
          <w:rFonts w:ascii="Arial" w:eastAsia="Times New Roman" w:hAnsi="Arial" w:cs="Arial"/>
          <w:color w:val="000000"/>
          <w:spacing w:val="-4"/>
          <w:shd w:val="clear" w:color="auto" w:fill="FFFFFF"/>
        </w:rPr>
        <w:t>N</w:t>
      </w:r>
      <w:ins w:id="99" w:author="Microsoft Office User" w:date="2017-06-26T15:58:00Z">
        <w:r w:rsidR="00ED7CAA">
          <w:rPr>
            <w:rFonts w:ascii="Arial" w:eastAsia="Times New Roman" w:hAnsi="Arial" w:cs="Arial"/>
            <w:color w:val="000000"/>
            <w:spacing w:val="-4"/>
            <w:shd w:val="clear" w:color="auto" w:fill="FFFFFF"/>
          </w:rPr>
          <w:t>orth West</w:t>
        </w:r>
      </w:ins>
      <w:del w:id="100" w:author="Microsoft Office User" w:date="2017-06-26T15:58:00Z">
        <w:r w:rsidRPr="006D08EC" w:rsidDel="00ED7CAA">
          <w:rPr>
            <w:rFonts w:ascii="Arial" w:eastAsia="Times New Roman" w:hAnsi="Arial" w:cs="Arial"/>
            <w:color w:val="000000"/>
            <w:spacing w:val="-4"/>
            <w:shd w:val="clear" w:color="auto" w:fill="FFFFFF"/>
          </w:rPr>
          <w:delText>W</w:delText>
        </w:r>
      </w:del>
      <w:ins w:id="101" w:author="Microsoft Office User" w:date="2017-06-26T15:23:00Z">
        <w:r w:rsidR="00685B1E">
          <w:rPr>
            <w:rFonts w:ascii="Arial" w:eastAsia="Times New Roman" w:hAnsi="Arial" w:cs="Arial"/>
            <w:color w:val="000000"/>
            <w:spacing w:val="-4"/>
            <w:shd w:val="clear" w:color="auto" w:fill="FFFFFF"/>
          </w:rPr>
          <w:t xml:space="preserve"> corner</w:t>
        </w:r>
      </w:ins>
      <w:r w:rsidRPr="006D08EC">
        <w:rPr>
          <w:rFonts w:ascii="Arial" w:eastAsia="Times New Roman" w:hAnsi="Arial" w:cs="Arial"/>
          <w:color w:val="000000"/>
          <w:spacing w:val="-4"/>
          <w:shd w:val="clear" w:color="auto" w:fill="FFFFFF"/>
        </w:rPr>
        <w:t xml:space="preserve"> of 47th and Broadway. In this first case the food cart, run by cousins from the same town in the north of Egypt (</w:t>
      </w:r>
      <w:proofErr w:type="spellStart"/>
      <w:r w:rsidRPr="006D08EC">
        <w:rPr>
          <w:rFonts w:ascii="Arial" w:eastAsia="Times New Roman" w:hAnsi="Arial" w:cs="Arial"/>
          <w:color w:val="000000"/>
          <w:spacing w:val="-4"/>
          <w:shd w:val="clear" w:color="auto" w:fill="FFFFFF"/>
        </w:rPr>
        <w:t>Banhaa</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بنها</w:t>
      </w:r>
      <w:proofErr w:type="spellEnd"/>
      <w:r w:rsidRPr="006D08EC">
        <w:rPr>
          <w:rFonts w:ascii="Arial" w:eastAsia="Times New Roman" w:hAnsi="Arial" w:cs="Arial"/>
          <w:color w:val="000000"/>
          <w:spacing w:val="-4"/>
          <w:shd w:val="clear" w:color="auto" w:fill="FFFFFF"/>
        </w:rPr>
        <w:t>), was registered under the company name “The Original Guys</w:t>
      </w:r>
      <w:ins w:id="102" w:author="Microsoft Office User" w:date="2017-06-26T15:28:00Z">
        <w:r w:rsidR="004E10EC">
          <w:rPr>
            <w:rFonts w:ascii="Arial" w:eastAsia="Times New Roman" w:hAnsi="Arial" w:cs="Arial"/>
            <w:color w:val="000000"/>
            <w:spacing w:val="-4"/>
            <w:shd w:val="clear" w:color="auto" w:fill="FFFFFF"/>
          </w:rPr>
          <w:t>.</w:t>
        </w:r>
      </w:ins>
      <w:r w:rsidRPr="006D08EC">
        <w:rPr>
          <w:rFonts w:ascii="Arial" w:eastAsia="Times New Roman" w:hAnsi="Arial" w:cs="Arial"/>
          <w:color w:val="000000"/>
          <w:spacing w:val="-4"/>
          <w:shd w:val="clear" w:color="auto" w:fill="FFFFFF"/>
        </w:rPr>
        <w:t>”</w:t>
      </w:r>
      <w:del w:id="103" w:author="Microsoft Office User" w:date="2017-06-26T15:28:00Z">
        <w:r w:rsidRPr="006D08EC" w:rsidDel="004E10EC">
          <w:rPr>
            <w:rFonts w:ascii="Arial" w:eastAsia="Times New Roman" w:hAnsi="Arial" w:cs="Arial"/>
            <w:color w:val="000000"/>
            <w:spacing w:val="-4"/>
            <w:shd w:val="clear" w:color="auto" w:fill="FFFFFF"/>
          </w:rPr>
          <w:delText xml:space="preserve"> .</w:delText>
        </w:r>
      </w:del>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Bahaa</w:t>
      </w:r>
      <w:proofErr w:type="spellEnd"/>
      <w:r w:rsidRPr="006D08EC">
        <w:rPr>
          <w:rFonts w:ascii="Arial" w:eastAsia="Times New Roman" w:hAnsi="Arial" w:cs="Arial"/>
          <w:color w:val="000000"/>
          <w:spacing w:val="-4"/>
          <w:shd w:val="clear" w:color="auto" w:fill="FFFFFF"/>
        </w:rPr>
        <w:t xml:space="preserve">, the younger of the two operators, had spent a longer time in the US (8 years), was a college graduate from Egypt and had spent a considerable time on food carts at this spot. His cousin (who did not disclose his name) was older and had spent considerably less time in the US (2 years). </w:t>
      </w:r>
      <w:proofErr w:type="spellStart"/>
      <w:r w:rsidRPr="006D08EC">
        <w:rPr>
          <w:rFonts w:ascii="Arial" w:eastAsia="Times New Roman" w:hAnsi="Arial" w:cs="Arial"/>
          <w:color w:val="000000"/>
          <w:spacing w:val="-4"/>
          <w:shd w:val="clear" w:color="auto" w:fill="FFFFFF"/>
        </w:rPr>
        <w:t>Bahaa</w:t>
      </w:r>
      <w:proofErr w:type="spellEnd"/>
      <w:r w:rsidRPr="006D08EC">
        <w:rPr>
          <w:rFonts w:ascii="Arial" w:eastAsia="Times New Roman" w:hAnsi="Arial" w:cs="Arial"/>
          <w:color w:val="000000"/>
          <w:spacing w:val="-4"/>
          <w:shd w:val="clear" w:color="auto" w:fill="FFFFFF"/>
        </w:rPr>
        <w:t xml:space="preserve"> was in charge of receiving orders from customers and relaying them to his cousin who worked the grill. During this transaction </w:t>
      </w:r>
      <w:proofErr w:type="spellStart"/>
      <w:r w:rsidRPr="006D08EC">
        <w:rPr>
          <w:rFonts w:ascii="Arial" w:eastAsia="Times New Roman" w:hAnsi="Arial" w:cs="Arial"/>
          <w:color w:val="000000"/>
          <w:spacing w:val="-4"/>
          <w:shd w:val="clear" w:color="auto" w:fill="FFFFFF"/>
        </w:rPr>
        <w:t>Bahaa</w:t>
      </w:r>
      <w:proofErr w:type="spellEnd"/>
      <w:r w:rsidRPr="006D08EC">
        <w:rPr>
          <w:rFonts w:ascii="Arial" w:eastAsia="Times New Roman" w:hAnsi="Arial" w:cs="Arial"/>
          <w:color w:val="000000"/>
          <w:spacing w:val="-4"/>
          <w:shd w:val="clear" w:color="auto" w:fill="FFFFFF"/>
        </w:rPr>
        <w:t xml:space="preserve"> would perform a number of linguistic operations, </w:t>
      </w:r>
      <w:proofErr w:type="spellStart"/>
      <w:r w:rsidRPr="006D08EC">
        <w:rPr>
          <w:rFonts w:ascii="Arial" w:eastAsia="Times New Roman" w:hAnsi="Arial" w:cs="Arial"/>
          <w:color w:val="000000"/>
          <w:spacing w:val="-4"/>
          <w:shd w:val="clear" w:color="auto" w:fill="FFFFFF"/>
        </w:rPr>
        <w:t>translanguaging</w:t>
      </w:r>
      <w:proofErr w:type="spellEnd"/>
      <w:r w:rsidRPr="006D08EC">
        <w:rPr>
          <w:rFonts w:ascii="Arial" w:eastAsia="Times New Roman" w:hAnsi="Arial" w:cs="Arial"/>
          <w:color w:val="000000"/>
          <w:spacing w:val="-4"/>
          <w:shd w:val="clear" w:color="auto" w:fill="FFFFFF"/>
        </w:rPr>
        <w:t xml:space="preserve"> and code-switching. This allowed him to communicate to his cousin certain specifics of the food order while also being able to complete the financial transaction with the paying customer.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Times New Roman" w:eastAsia="Times New Roman" w:hAnsi="Times New Roman" w:cs="Times New Roman"/>
          <w:noProof/>
        </w:rPr>
        <mc:AlternateContent>
          <mc:Choice Requires="wps">
            <w:drawing>
              <wp:inline distT="0" distB="0" distL="0" distR="0" wp14:anchorId="6B512C1D" wp14:editId="24163BF0">
                <wp:extent cx="302260" cy="302260"/>
                <wp:effectExtent l="0" t="0" r="0" b="0"/>
                <wp:docPr id="4" name="Rectangle 4" descr="img/47broadway.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68180" id="Rectangle 4" o:spid="_x0000_s1026" alt="img/47broadway.jpe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" filled="f" stroked="f">
                <o:lock v:ext="edit" aspectratio="t"/>
                <w10:anchorlock/>
              </v:rect>
            </w:pict>
          </mc:Fallback>
        </mc:AlternateConten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The second example was the halal food cart on the </w:t>
      </w:r>
      <w:proofErr w:type="gramStart"/>
      <w:r w:rsidRPr="006D08EC">
        <w:rPr>
          <w:rFonts w:ascii="Arial" w:eastAsia="Times New Roman" w:hAnsi="Arial" w:cs="Arial"/>
          <w:color w:val="000000"/>
          <w:spacing w:val="-4"/>
          <w:shd w:val="clear" w:color="auto" w:fill="FFFFFF"/>
        </w:rPr>
        <w:t>North West</w:t>
      </w:r>
      <w:proofErr w:type="gramEnd"/>
      <w:r w:rsidRPr="006D08EC">
        <w:rPr>
          <w:rFonts w:ascii="Arial" w:eastAsia="Times New Roman" w:hAnsi="Arial" w:cs="Arial"/>
          <w:color w:val="000000"/>
          <w:spacing w:val="-4"/>
          <w:shd w:val="clear" w:color="auto" w:fill="FFFFFF"/>
        </w:rPr>
        <w:t xml:space="preserve"> corner of 47th and Broadway. The operators of this cart were also Egyptians and had developed an operational hierarchy similar to that of “The Original Guys”. The younger</w:t>
      </w:r>
      <w:ins w:id="104" w:author="Microsoft Office User" w:date="2017-06-26T16:17:00Z">
        <w:r w:rsidR="00C86CC7">
          <w:rPr>
            <w:rFonts w:ascii="Arial" w:eastAsia="Times New Roman" w:hAnsi="Arial" w:cs="Arial"/>
            <w:color w:val="000000"/>
            <w:spacing w:val="-4"/>
            <w:shd w:val="clear" w:color="auto" w:fill="FFFFFF"/>
          </w:rPr>
          <w:t xml:space="preserve"> man</w:t>
        </w:r>
      </w:ins>
      <w:r w:rsidRPr="006D08EC">
        <w:rPr>
          <w:rFonts w:ascii="Arial" w:eastAsia="Times New Roman" w:hAnsi="Arial" w:cs="Arial"/>
          <w:color w:val="000000"/>
          <w:spacing w:val="-4"/>
          <w:shd w:val="clear" w:color="auto" w:fill="FFFFFF"/>
        </w:rPr>
        <w:t xml:space="preserve">, college educated </w:t>
      </w:r>
      <w:ins w:id="105" w:author="Microsoft Office User" w:date="2017-06-26T16:17:00Z">
        <w:r w:rsidR="00C86CC7">
          <w:rPr>
            <w:rFonts w:ascii="Arial" w:eastAsia="Times New Roman" w:hAnsi="Arial" w:cs="Arial"/>
            <w:color w:val="000000"/>
            <w:spacing w:val="-4"/>
            <w:shd w:val="clear" w:color="auto" w:fill="FFFFFF"/>
          </w:rPr>
          <w:t xml:space="preserve">and </w:t>
        </w:r>
      </w:ins>
      <w:del w:id="106" w:author="Microsoft Office User" w:date="2017-06-26T16:17:00Z">
        <w:r w:rsidRPr="006D08EC" w:rsidDel="00C86CC7">
          <w:rPr>
            <w:rFonts w:ascii="Arial" w:eastAsia="Times New Roman" w:hAnsi="Arial" w:cs="Arial"/>
            <w:color w:val="000000"/>
            <w:spacing w:val="-4"/>
            <w:shd w:val="clear" w:color="auto" w:fill="FFFFFF"/>
          </w:rPr>
          <w:delText>(</w:delText>
        </w:r>
      </w:del>
      <w:ins w:id="107" w:author="Microsoft Office User" w:date="2017-06-26T16:15:00Z">
        <w:r w:rsidR="00C43C37">
          <w:rPr>
            <w:rFonts w:ascii="Arial" w:eastAsia="Times New Roman" w:hAnsi="Arial" w:cs="Arial"/>
            <w:color w:val="000000"/>
            <w:spacing w:val="-4"/>
            <w:shd w:val="clear" w:color="auto" w:fill="FFFFFF"/>
          </w:rPr>
          <w:t xml:space="preserve">trained as </w:t>
        </w:r>
      </w:ins>
      <w:r w:rsidRPr="006D08EC">
        <w:rPr>
          <w:rFonts w:ascii="Arial" w:eastAsia="Times New Roman" w:hAnsi="Arial" w:cs="Arial"/>
          <w:color w:val="000000"/>
          <w:spacing w:val="-4"/>
          <w:shd w:val="clear" w:color="auto" w:fill="FFFFFF"/>
        </w:rPr>
        <w:t>an accountant</w:t>
      </w:r>
      <w:del w:id="108" w:author="Microsoft Office User" w:date="2017-06-26T16:17:00Z">
        <w:r w:rsidRPr="006D08EC" w:rsidDel="00C86CC7">
          <w:rPr>
            <w:rFonts w:ascii="Arial" w:eastAsia="Times New Roman" w:hAnsi="Arial" w:cs="Arial"/>
            <w:color w:val="000000"/>
            <w:spacing w:val="-4"/>
            <w:shd w:val="clear" w:color="auto" w:fill="FFFFFF"/>
          </w:rPr>
          <w:delText>)</w:delText>
        </w:r>
      </w:del>
      <w:r w:rsidRPr="006D08EC">
        <w:rPr>
          <w:rFonts w:ascii="Arial" w:eastAsia="Times New Roman" w:hAnsi="Arial" w:cs="Arial"/>
          <w:color w:val="000000"/>
          <w:spacing w:val="-4"/>
          <w:shd w:val="clear" w:color="auto" w:fill="FFFFFF"/>
        </w:rPr>
        <w:t xml:space="preserve">, ran the main food operations of the cart. He would receive orders from clients, process payments and give orders to his </w:t>
      </w:r>
      <w:del w:id="109" w:author="Microsoft Office User" w:date="2017-06-26T16:18:00Z">
        <w:r w:rsidRPr="006D08EC" w:rsidDel="00C86CC7">
          <w:rPr>
            <w:rFonts w:ascii="Arial" w:eastAsia="Times New Roman" w:hAnsi="Arial" w:cs="Arial"/>
            <w:color w:val="000000"/>
            <w:spacing w:val="-4"/>
            <w:shd w:val="clear" w:color="auto" w:fill="FFFFFF"/>
          </w:rPr>
          <w:delText>fellow cart employee</w:delText>
        </w:r>
      </w:del>
      <w:ins w:id="110" w:author="Microsoft Office User" w:date="2017-06-26T16:18:00Z">
        <w:r w:rsidR="00C86CC7">
          <w:rPr>
            <w:rFonts w:ascii="Arial" w:eastAsia="Times New Roman" w:hAnsi="Arial" w:cs="Arial"/>
            <w:color w:val="000000"/>
            <w:spacing w:val="-4"/>
            <w:shd w:val="clear" w:color="auto" w:fill="FFFFFF"/>
          </w:rPr>
          <w:t>colleague</w:t>
        </w:r>
      </w:ins>
      <w:r w:rsidRPr="006D08EC">
        <w:rPr>
          <w:rFonts w:ascii="Arial" w:eastAsia="Times New Roman" w:hAnsi="Arial" w:cs="Arial"/>
          <w:color w:val="000000"/>
          <w:spacing w:val="-4"/>
          <w:shd w:val="clear" w:color="auto" w:fill="FFFFFF"/>
        </w:rPr>
        <w:t xml:space="preserve"> regarding stock changes or grill tasks. His cart assistant, an elderly gentleman </w:t>
      </w:r>
      <w:ins w:id="111" w:author="Microsoft Office User" w:date="2017-06-26T16:18:00Z">
        <w:r w:rsidR="00C86CC7">
          <w:rPr>
            <w:rFonts w:ascii="Arial" w:eastAsia="Times New Roman" w:hAnsi="Arial" w:cs="Arial"/>
            <w:color w:val="000000"/>
            <w:spacing w:val="-4"/>
            <w:shd w:val="clear" w:color="auto" w:fill="FFFFFF"/>
          </w:rPr>
          <w:t xml:space="preserve">who </w:t>
        </w:r>
      </w:ins>
      <w:r w:rsidRPr="006D08EC">
        <w:rPr>
          <w:rFonts w:ascii="Arial" w:eastAsia="Times New Roman" w:hAnsi="Arial" w:cs="Arial"/>
          <w:color w:val="000000"/>
          <w:spacing w:val="-4"/>
          <w:shd w:val="clear" w:color="auto" w:fill="FFFFFF"/>
        </w:rPr>
        <w:t xml:space="preserve">had been in the United States for </w:t>
      </w:r>
      <w:del w:id="112" w:author="Microsoft Office User" w:date="2017-06-26T16:19:00Z">
        <w:r w:rsidRPr="006D08EC" w:rsidDel="00C86CC7">
          <w:rPr>
            <w:rFonts w:ascii="Arial" w:eastAsia="Times New Roman" w:hAnsi="Arial" w:cs="Arial"/>
            <w:color w:val="000000"/>
            <w:spacing w:val="-4"/>
            <w:shd w:val="clear" w:color="auto" w:fill="FFFFFF"/>
          </w:rPr>
          <w:delText xml:space="preserve">all of </w:delText>
        </w:r>
      </w:del>
      <w:ins w:id="113" w:author="Microsoft Office User" w:date="2017-06-26T16:19:00Z">
        <w:r w:rsidR="00C86CC7">
          <w:rPr>
            <w:rFonts w:ascii="Arial" w:eastAsia="Times New Roman" w:hAnsi="Arial" w:cs="Arial"/>
            <w:color w:val="000000"/>
            <w:spacing w:val="-4"/>
            <w:shd w:val="clear" w:color="auto" w:fill="FFFFFF"/>
          </w:rPr>
          <w:t>two</w:t>
        </w:r>
      </w:ins>
      <w:del w:id="114" w:author="Microsoft Office User" w:date="2017-06-26T16:19:00Z">
        <w:r w:rsidRPr="006D08EC" w:rsidDel="00C86CC7">
          <w:rPr>
            <w:rFonts w:ascii="Arial" w:eastAsia="Times New Roman" w:hAnsi="Arial" w:cs="Arial"/>
            <w:color w:val="000000"/>
            <w:spacing w:val="-4"/>
            <w:shd w:val="clear" w:color="auto" w:fill="FFFFFF"/>
          </w:rPr>
          <w:delText>2</w:delText>
        </w:r>
      </w:del>
      <w:r w:rsidRPr="006D08EC">
        <w:rPr>
          <w:rFonts w:ascii="Arial" w:eastAsia="Times New Roman" w:hAnsi="Arial" w:cs="Arial"/>
          <w:color w:val="000000"/>
          <w:spacing w:val="-4"/>
          <w:shd w:val="clear" w:color="auto" w:fill="FFFFFF"/>
        </w:rPr>
        <w:t xml:space="preserve"> years and </w:t>
      </w:r>
      <w:del w:id="115" w:author="Microsoft Office User" w:date="2017-06-26T16:18:00Z">
        <w:r w:rsidRPr="006D08EC" w:rsidDel="00C86CC7">
          <w:rPr>
            <w:rFonts w:ascii="Arial" w:eastAsia="Times New Roman" w:hAnsi="Arial" w:cs="Arial"/>
            <w:color w:val="000000"/>
            <w:spacing w:val="-4"/>
            <w:shd w:val="clear" w:color="auto" w:fill="FFFFFF"/>
          </w:rPr>
          <w:delText>could barely speak</w:delText>
        </w:r>
      </w:del>
      <w:ins w:id="116" w:author="Microsoft Office User" w:date="2017-06-26T16:18:00Z">
        <w:r w:rsidR="00C86CC7">
          <w:rPr>
            <w:rFonts w:ascii="Arial" w:eastAsia="Times New Roman" w:hAnsi="Arial" w:cs="Arial"/>
            <w:color w:val="000000"/>
            <w:spacing w:val="-4"/>
            <w:shd w:val="clear" w:color="auto" w:fill="FFFFFF"/>
          </w:rPr>
          <w:t>had low</w:t>
        </w:r>
      </w:ins>
      <w:r w:rsidRPr="006D08EC">
        <w:rPr>
          <w:rFonts w:ascii="Arial" w:eastAsia="Times New Roman" w:hAnsi="Arial" w:cs="Arial"/>
          <w:color w:val="000000"/>
          <w:spacing w:val="-4"/>
          <w:shd w:val="clear" w:color="auto" w:fill="FFFFFF"/>
        </w:rPr>
        <w:t xml:space="preserve"> </w:t>
      </w:r>
      <w:del w:id="117" w:author="Microsoft Office User" w:date="2017-06-26T16:18:00Z">
        <w:r w:rsidRPr="006D08EC" w:rsidDel="00C86CC7">
          <w:rPr>
            <w:rFonts w:ascii="Arial" w:eastAsia="Times New Roman" w:hAnsi="Arial" w:cs="Arial"/>
            <w:color w:val="000000"/>
            <w:spacing w:val="-4"/>
            <w:shd w:val="clear" w:color="auto" w:fill="FFFFFF"/>
          </w:rPr>
          <w:delText>english</w:delText>
        </w:r>
      </w:del>
      <w:ins w:id="118" w:author="Microsoft Office User" w:date="2017-06-26T16:18:00Z">
        <w:r w:rsidR="00C86CC7">
          <w:rPr>
            <w:rFonts w:ascii="Arial" w:eastAsia="Times New Roman" w:hAnsi="Arial" w:cs="Arial"/>
            <w:color w:val="000000"/>
            <w:spacing w:val="-4"/>
            <w:shd w:val="clear" w:color="auto" w:fill="FFFFFF"/>
          </w:rPr>
          <w:t>English proficiency</w:t>
        </w:r>
      </w:ins>
      <w:r w:rsidRPr="006D08EC">
        <w:rPr>
          <w:rFonts w:ascii="Arial" w:eastAsia="Times New Roman" w:hAnsi="Arial" w:cs="Arial"/>
          <w:color w:val="000000"/>
          <w:spacing w:val="-4"/>
          <w:shd w:val="clear" w:color="auto" w:fill="FFFFFF"/>
        </w:rPr>
        <w:t>,</w:t>
      </w:r>
      <w:ins w:id="119" w:author="Microsoft Office User" w:date="2017-06-26T16:18:00Z">
        <w:r w:rsidR="00C86CC7">
          <w:rPr>
            <w:rFonts w:ascii="Arial" w:eastAsia="Times New Roman" w:hAnsi="Arial" w:cs="Arial"/>
            <w:color w:val="000000"/>
            <w:spacing w:val="-4"/>
            <w:shd w:val="clear" w:color="auto" w:fill="FFFFFF"/>
          </w:rPr>
          <w:t xml:space="preserve"> </w:t>
        </w:r>
      </w:ins>
      <w:del w:id="120" w:author="Microsoft Office User" w:date="2017-06-26T16:19:00Z">
        <w:r w:rsidRPr="006D08EC" w:rsidDel="00C86CC7">
          <w:rPr>
            <w:rFonts w:ascii="Arial" w:eastAsia="Times New Roman" w:hAnsi="Arial" w:cs="Arial"/>
            <w:color w:val="000000"/>
            <w:spacing w:val="-4"/>
            <w:shd w:val="clear" w:color="auto" w:fill="FFFFFF"/>
          </w:rPr>
          <w:delText xml:space="preserve"> this lack of english speaking proficiency automatically relegated him to the position of</w:delText>
        </w:r>
      </w:del>
      <w:ins w:id="121" w:author="Microsoft Office User" w:date="2017-06-26T16:19:00Z">
        <w:r w:rsidR="00C86CC7">
          <w:rPr>
            <w:rFonts w:ascii="Arial" w:eastAsia="Times New Roman" w:hAnsi="Arial" w:cs="Arial"/>
            <w:color w:val="000000"/>
            <w:spacing w:val="-4"/>
            <w:shd w:val="clear" w:color="auto" w:fill="FFFFFF"/>
          </w:rPr>
          <w:t>was</w:t>
        </w:r>
      </w:ins>
      <w:r w:rsidRPr="006D08EC">
        <w:rPr>
          <w:rFonts w:ascii="Arial" w:eastAsia="Times New Roman" w:hAnsi="Arial" w:cs="Arial"/>
          <w:color w:val="000000"/>
          <w:spacing w:val="-4"/>
          <w:shd w:val="clear" w:color="auto" w:fill="FFFFFF"/>
        </w:rPr>
        <w:t xml:space="preserve"> lower level employee.</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Times New Roman" w:eastAsia="Times New Roman" w:hAnsi="Times New Roman" w:cs="Times New Roman"/>
          <w:noProof/>
        </w:rPr>
        <mc:AlternateContent>
          <mc:Choice Requires="wps">
            <w:drawing>
              <wp:inline distT="0" distB="0" distL="0" distR="0" wp14:anchorId="04063325" wp14:editId="7CE4B475">
                <wp:extent cx="302260" cy="302260"/>
                <wp:effectExtent l="0" t="0" r="0" b="0"/>
                <wp:docPr id="3" name="Rectangle 3" descr="img/salm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7D613" id="Rectangle 3" o:spid="_x0000_s1026" alt="img/salman.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" filled="f" stroked="f">
                <o:lock v:ext="edit" aspectratio="t"/>
                <w10:anchorlock/>
              </v:rect>
            </w:pict>
          </mc:Fallback>
        </mc:AlternateContent>
      </w:r>
      <w:r w:rsidRPr="006D08EC">
        <w:rPr>
          <w:rFonts w:ascii="Arial" w:eastAsia="Times New Roman" w:hAnsi="Arial" w:cs="Arial"/>
          <w:color w:val="000000"/>
          <w:spacing w:val="-4"/>
        </w:rPr>
        <w:br/>
      </w:r>
    </w:p>
    <w:p w14:paraId="14CB3E31" w14:textId="77777777" w:rsidR="006D08EC" w:rsidRPr="006D08EC" w:rsidRDefault="006D08EC" w:rsidP="006D08EC">
      <w:pPr>
        <w:shd w:val="clear" w:color="auto" w:fill="FFFFFF"/>
        <w:spacing w:before="150" w:after="150"/>
        <w:outlineLvl w:val="4"/>
        <w:rPr>
          <w:rFonts w:ascii="Arial" w:eastAsia="Times New Roman" w:hAnsi="Arial" w:cs="Arial"/>
          <w:b/>
          <w:bCs/>
          <w:color w:val="000000"/>
          <w:spacing w:val="-4"/>
          <w:sz w:val="33"/>
          <w:szCs w:val="33"/>
        </w:rPr>
      </w:pPr>
      <w:proofErr w:type="spellStart"/>
      <w:r w:rsidRPr="006D08EC">
        <w:rPr>
          <w:rFonts w:ascii="Arial" w:eastAsia="Times New Roman" w:hAnsi="Arial" w:cs="Arial"/>
          <w:b/>
          <w:bCs/>
          <w:color w:val="000000"/>
          <w:spacing w:val="-4"/>
          <w:sz w:val="33"/>
          <w:szCs w:val="33"/>
        </w:rPr>
        <w:t>Translanguaging</w:t>
      </w:r>
      <w:proofErr w:type="spellEnd"/>
      <w:r w:rsidRPr="006D08EC">
        <w:rPr>
          <w:rFonts w:ascii="Arial" w:eastAsia="Times New Roman" w:hAnsi="Arial" w:cs="Arial"/>
          <w:b/>
          <w:bCs/>
          <w:color w:val="000000"/>
          <w:spacing w:val="-4"/>
          <w:sz w:val="33"/>
          <w:szCs w:val="33"/>
        </w:rPr>
        <w:t xml:space="preserve"> and Code-Switching</w:t>
      </w:r>
    </w:p>
    <w:p w14:paraId="541DA9C7" w14:textId="740F45E7" w:rsidR="006D08EC" w:rsidRPr="006D08EC" w:rsidRDefault="006D08EC" w:rsidP="006D08EC">
      <w:pPr>
        <w:rPr>
          <w:rFonts w:ascii="Times New Roman" w:eastAsia="Times New Roman" w:hAnsi="Times New Roman" w:cs="Times New Roman"/>
        </w:rPr>
      </w:pPr>
      <w:r w:rsidRPr="006D08EC">
        <w:rPr>
          <w:rFonts w:ascii="Arial" w:eastAsia="Times New Roman" w:hAnsi="Arial" w:cs="Arial"/>
          <w:color w:val="000000"/>
          <w:spacing w:val="-4"/>
          <w:shd w:val="clear" w:color="auto" w:fill="FFFFFF"/>
        </w:rPr>
        <w:t>While interviewing the food cart vendors we were able to make note of how vendors negotiate the</w:t>
      </w:r>
      <w:del w:id="122" w:author="Microsoft Office User" w:date="2017-06-27T12:26:00Z">
        <w:r w:rsidRPr="006D08EC" w:rsidDel="004013D0">
          <w:rPr>
            <w:rFonts w:ascii="Arial" w:eastAsia="Times New Roman" w:hAnsi="Arial" w:cs="Arial"/>
            <w:color w:val="000000"/>
            <w:spacing w:val="-4"/>
            <w:shd w:val="clear" w:color="auto" w:fill="FFFFFF"/>
          </w:rPr>
          <w:delText xml:space="preserve"> the</w:delText>
        </w:r>
      </w:del>
      <w:r w:rsidRPr="006D08EC">
        <w:rPr>
          <w:rFonts w:ascii="Arial" w:eastAsia="Times New Roman" w:hAnsi="Arial" w:cs="Arial"/>
          <w:color w:val="000000"/>
          <w:spacing w:val="-4"/>
          <w:shd w:val="clear" w:color="auto" w:fill="FFFFFF"/>
        </w:rPr>
        <w:t xml:space="preserve"> linguistic conflicts during the selling of </w:t>
      </w:r>
      <w:ins w:id="123" w:author="Microsoft Office User" w:date="2017-06-26T11:43:00Z">
        <w:r w:rsidR="008B0EE5">
          <w:rPr>
            <w:rFonts w:ascii="Arial" w:eastAsia="Times New Roman" w:hAnsi="Arial" w:cs="Arial"/>
            <w:color w:val="000000"/>
            <w:spacing w:val="-4"/>
            <w:shd w:val="clear" w:color="auto" w:fill="FFFFFF"/>
          </w:rPr>
          <w:t>h</w:t>
        </w:r>
      </w:ins>
      <w:del w:id="124" w:author="Microsoft Office User" w:date="2017-06-26T11:43:00Z">
        <w:r w:rsidRPr="006D08EC" w:rsidDel="008B0EE5">
          <w:rPr>
            <w:rFonts w:ascii="Arial" w:eastAsia="Times New Roman" w:hAnsi="Arial" w:cs="Arial"/>
            <w:color w:val="000000"/>
            <w:spacing w:val="-4"/>
            <w:shd w:val="clear" w:color="auto" w:fill="FFFFFF"/>
          </w:rPr>
          <w:delText>H</w:delText>
        </w:r>
      </w:del>
      <w:r w:rsidRPr="006D08EC">
        <w:rPr>
          <w:rFonts w:ascii="Arial" w:eastAsia="Times New Roman" w:hAnsi="Arial" w:cs="Arial"/>
          <w:color w:val="000000"/>
          <w:spacing w:val="-4"/>
          <w:shd w:val="clear" w:color="auto" w:fill="FFFFFF"/>
        </w:rPr>
        <w:t>alal food. An interesting example was the vendor Salman who worked the food cart at the intersection of 53rd street and Broadway. Originally from Algeria</w:t>
      </w:r>
      <w:ins w:id="125" w:author="Microsoft Office User" w:date="2017-06-27T12:26:00Z">
        <w:r w:rsidR="00C157D0">
          <w:rPr>
            <w:rFonts w:ascii="Arial" w:eastAsia="Times New Roman" w:hAnsi="Arial" w:cs="Arial"/>
            <w:color w:val="000000"/>
            <w:spacing w:val="-4"/>
            <w:shd w:val="clear" w:color="auto" w:fill="FFFFFF"/>
          </w:rPr>
          <w:t>,</w:t>
        </w:r>
      </w:ins>
      <w:r w:rsidRPr="006D08EC">
        <w:rPr>
          <w:rFonts w:ascii="Arial" w:eastAsia="Times New Roman" w:hAnsi="Arial" w:cs="Arial"/>
          <w:color w:val="000000"/>
          <w:spacing w:val="-4"/>
          <w:shd w:val="clear" w:color="auto" w:fill="FFFFFF"/>
        </w:rPr>
        <w:t xml:space="preserve"> Salman had learnt to speak Arabic and French first and then</w:t>
      </w:r>
      <w:ins w:id="126" w:author="Microsoft Office User" w:date="2017-06-27T12:27:00Z">
        <w:r w:rsidR="00C157D0">
          <w:rPr>
            <w:rFonts w:ascii="Arial" w:eastAsia="Times New Roman" w:hAnsi="Arial" w:cs="Arial"/>
            <w:color w:val="000000"/>
            <w:spacing w:val="-4"/>
            <w:shd w:val="clear" w:color="auto" w:fill="FFFFFF"/>
          </w:rPr>
          <w:t xml:space="preserve"> English and Spanish</w:t>
        </w:r>
      </w:ins>
      <w:r w:rsidRPr="006D08EC">
        <w:rPr>
          <w:rFonts w:ascii="Arial" w:eastAsia="Times New Roman" w:hAnsi="Arial" w:cs="Arial"/>
          <w:color w:val="000000"/>
          <w:spacing w:val="-4"/>
          <w:shd w:val="clear" w:color="auto" w:fill="FFFFFF"/>
        </w:rPr>
        <w:t xml:space="preserve"> in later years</w:t>
      </w:r>
      <w:del w:id="127" w:author="Microsoft Office User" w:date="2017-06-27T12:27:00Z">
        <w:r w:rsidRPr="006D08EC" w:rsidDel="00C157D0">
          <w:rPr>
            <w:rFonts w:ascii="Arial" w:eastAsia="Times New Roman" w:hAnsi="Arial" w:cs="Arial"/>
            <w:color w:val="000000"/>
            <w:spacing w:val="-4"/>
            <w:shd w:val="clear" w:color="auto" w:fill="FFFFFF"/>
          </w:rPr>
          <w:delText xml:space="preserve"> English and Spanish</w:delText>
        </w:r>
      </w:del>
      <w:r w:rsidRPr="006D08EC">
        <w:rPr>
          <w:rFonts w:ascii="Arial" w:eastAsia="Times New Roman" w:hAnsi="Arial" w:cs="Arial"/>
          <w:color w:val="000000"/>
          <w:spacing w:val="-4"/>
          <w:shd w:val="clear" w:color="auto" w:fill="FFFFFF"/>
        </w:rPr>
        <w:t xml:space="preserve">. Although his </w:t>
      </w:r>
      <w:ins w:id="128" w:author="Microsoft Office User" w:date="2017-06-27T12:29:00Z">
        <w:r w:rsidR="006237B0">
          <w:rPr>
            <w:rFonts w:ascii="Arial" w:eastAsia="Times New Roman" w:hAnsi="Arial" w:cs="Arial"/>
            <w:color w:val="000000"/>
            <w:spacing w:val="-4"/>
            <w:shd w:val="clear" w:color="auto" w:fill="FFFFFF"/>
          </w:rPr>
          <w:t>A</w:t>
        </w:r>
      </w:ins>
      <w:del w:id="129" w:author="Microsoft Office User" w:date="2017-06-27T12:29:00Z">
        <w:r w:rsidRPr="006D08EC" w:rsidDel="006237B0">
          <w:rPr>
            <w:rFonts w:ascii="Arial" w:eastAsia="Times New Roman" w:hAnsi="Arial" w:cs="Arial"/>
            <w:color w:val="000000"/>
            <w:spacing w:val="-4"/>
            <w:shd w:val="clear" w:color="auto" w:fill="FFFFFF"/>
          </w:rPr>
          <w:delText>a</w:delText>
        </w:r>
      </w:del>
      <w:r w:rsidRPr="006D08EC">
        <w:rPr>
          <w:rFonts w:ascii="Arial" w:eastAsia="Times New Roman" w:hAnsi="Arial" w:cs="Arial"/>
          <w:color w:val="000000"/>
          <w:spacing w:val="-4"/>
          <w:shd w:val="clear" w:color="auto" w:fill="FFFFFF"/>
        </w:rPr>
        <w:t xml:space="preserve">rabic dialect is Algerian, Salman could through </w:t>
      </w:r>
      <w:commentRangeStart w:id="130"/>
      <w:r w:rsidRPr="006D08EC">
        <w:rPr>
          <w:rFonts w:ascii="Arial" w:eastAsia="Times New Roman" w:hAnsi="Arial" w:cs="Arial"/>
          <w:color w:val="000000"/>
          <w:spacing w:val="-4"/>
          <w:shd w:val="clear" w:color="auto" w:fill="FFFFFF"/>
        </w:rPr>
        <w:t xml:space="preserve">code switching and </w:t>
      </w:r>
      <w:proofErr w:type="spellStart"/>
      <w:r w:rsidRPr="006D08EC">
        <w:rPr>
          <w:rFonts w:ascii="Arial" w:eastAsia="Times New Roman" w:hAnsi="Arial" w:cs="Arial"/>
          <w:color w:val="000000"/>
          <w:spacing w:val="-4"/>
          <w:shd w:val="clear" w:color="auto" w:fill="FFFFFF"/>
        </w:rPr>
        <w:t>translanguaging</w:t>
      </w:r>
      <w:proofErr w:type="spellEnd"/>
      <w:r w:rsidRPr="006D08EC">
        <w:rPr>
          <w:rFonts w:ascii="Arial" w:eastAsia="Times New Roman" w:hAnsi="Arial" w:cs="Arial"/>
          <w:color w:val="000000"/>
          <w:spacing w:val="-4"/>
          <w:shd w:val="clear" w:color="auto" w:fill="FFFFFF"/>
        </w:rPr>
        <w:t xml:space="preserve"> </w:t>
      </w:r>
      <w:commentRangeEnd w:id="130"/>
      <w:r w:rsidR="00C157D0">
        <w:rPr>
          <w:rStyle w:val="CommentReference"/>
        </w:rPr>
        <w:commentReference w:id="130"/>
      </w:r>
      <w:r w:rsidRPr="006D08EC">
        <w:rPr>
          <w:rFonts w:ascii="Arial" w:eastAsia="Times New Roman" w:hAnsi="Arial" w:cs="Arial"/>
          <w:color w:val="000000"/>
          <w:spacing w:val="-4"/>
          <w:shd w:val="clear" w:color="auto" w:fill="FFFFFF"/>
        </w:rPr>
        <w:t xml:space="preserve">convey the contents of a client's order to the grill worker. </w:t>
      </w:r>
      <w:del w:id="131" w:author="Microsoft Office User" w:date="2017-06-27T12:33:00Z">
        <w:r w:rsidRPr="006D08EC" w:rsidDel="00880960">
          <w:rPr>
            <w:rFonts w:ascii="Arial" w:eastAsia="Times New Roman" w:hAnsi="Arial" w:cs="Arial"/>
            <w:color w:val="000000"/>
            <w:spacing w:val="-4"/>
            <w:shd w:val="clear" w:color="auto" w:fill="FFFFFF"/>
          </w:rPr>
          <w:delText>These transformations would be from</w:delText>
        </w:r>
      </w:del>
      <w:ins w:id="132" w:author="Microsoft Office User" w:date="2017-06-27T12:33:00Z">
        <w:r w:rsidR="00880960">
          <w:rPr>
            <w:rFonts w:ascii="Arial" w:eastAsia="Times New Roman" w:hAnsi="Arial" w:cs="Arial"/>
            <w:color w:val="000000"/>
            <w:spacing w:val="-4"/>
            <w:shd w:val="clear" w:color="auto" w:fill="FFFFFF"/>
          </w:rPr>
          <w:t xml:space="preserve">He </w:t>
        </w:r>
      </w:ins>
      <w:ins w:id="133" w:author="Microsoft Office User" w:date="2017-06-27T12:34:00Z">
        <w:r w:rsidR="00880960">
          <w:rPr>
            <w:rFonts w:ascii="Arial" w:eastAsia="Times New Roman" w:hAnsi="Arial" w:cs="Arial"/>
            <w:color w:val="000000"/>
            <w:spacing w:val="-4"/>
            <w:shd w:val="clear" w:color="auto" w:fill="FFFFFF"/>
          </w:rPr>
          <w:t xml:space="preserve">flawlessly </w:t>
        </w:r>
      </w:ins>
      <w:ins w:id="134" w:author="Microsoft Office User" w:date="2017-06-27T12:33:00Z">
        <w:r w:rsidR="00880960">
          <w:rPr>
            <w:rFonts w:ascii="Arial" w:eastAsia="Times New Roman" w:hAnsi="Arial" w:cs="Arial"/>
            <w:color w:val="000000"/>
            <w:spacing w:val="-4"/>
            <w:shd w:val="clear" w:color="auto" w:fill="FFFFFF"/>
          </w:rPr>
          <w:t>integrated</w:t>
        </w:r>
      </w:ins>
      <w:r w:rsidRPr="006D08EC">
        <w:rPr>
          <w:rFonts w:ascii="Arial" w:eastAsia="Times New Roman" w:hAnsi="Arial" w:cs="Arial"/>
          <w:color w:val="000000"/>
          <w:spacing w:val="-4"/>
          <w:shd w:val="clear" w:color="auto" w:fill="FFFFFF"/>
        </w:rPr>
        <w:t xml:space="preserve"> English</w:t>
      </w:r>
      <w:ins w:id="135" w:author="Microsoft Office User" w:date="2017-06-27T12:33:00Z">
        <w:r w:rsidR="00880960">
          <w:rPr>
            <w:rFonts w:ascii="Arial" w:eastAsia="Times New Roman" w:hAnsi="Arial" w:cs="Arial"/>
            <w:color w:val="000000"/>
            <w:spacing w:val="-4"/>
            <w:shd w:val="clear" w:color="auto" w:fill="FFFFFF"/>
          </w:rPr>
          <w:t>,</w:t>
        </w:r>
      </w:ins>
      <w:del w:id="136" w:author="Microsoft Office User" w:date="2017-06-27T12:33:00Z">
        <w:r w:rsidRPr="006D08EC" w:rsidDel="00880960">
          <w:rPr>
            <w:rFonts w:ascii="Arial" w:eastAsia="Times New Roman" w:hAnsi="Arial" w:cs="Arial"/>
            <w:color w:val="000000"/>
            <w:spacing w:val="-4"/>
            <w:shd w:val="clear" w:color="auto" w:fill="FFFFFF"/>
          </w:rPr>
          <w:delText xml:space="preserve"> to</w:delText>
        </w:r>
      </w:del>
      <w:r w:rsidRPr="006D08EC">
        <w:rPr>
          <w:rFonts w:ascii="Arial" w:eastAsia="Times New Roman" w:hAnsi="Arial" w:cs="Arial"/>
          <w:color w:val="000000"/>
          <w:spacing w:val="-4"/>
          <w:shd w:val="clear" w:color="auto" w:fill="FFFFFF"/>
        </w:rPr>
        <w:t xml:space="preserve"> Arabic</w:t>
      </w:r>
      <w:ins w:id="137" w:author="Microsoft Office User" w:date="2017-06-27T12:33:00Z">
        <w:r w:rsidR="00880960">
          <w:rPr>
            <w:rFonts w:ascii="Arial" w:eastAsia="Times New Roman" w:hAnsi="Arial" w:cs="Arial"/>
            <w:color w:val="000000"/>
            <w:spacing w:val="-4"/>
            <w:shd w:val="clear" w:color="auto" w:fill="FFFFFF"/>
          </w:rPr>
          <w:t>, and the</w:t>
        </w:r>
      </w:ins>
      <w:r w:rsidRPr="006D08EC">
        <w:rPr>
          <w:rFonts w:ascii="Arial" w:eastAsia="Times New Roman" w:hAnsi="Arial" w:cs="Arial"/>
          <w:color w:val="000000"/>
          <w:spacing w:val="-4"/>
          <w:shd w:val="clear" w:color="auto" w:fill="FFFFFF"/>
        </w:rPr>
        <w:t xml:space="preserve"> </w:t>
      </w:r>
      <w:del w:id="138" w:author="Microsoft Office User" w:date="2017-06-27T12:33:00Z">
        <w:r w:rsidRPr="006D08EC" w:rsidDel="00880960">
          <w:rPr>
            <w:rFonts w:ascii="Arial" w:eastAsia="Times New Roman" w:hAnsi="Arial" w:cs="Arial"/>
            <w:color w:val="000000"/>
            <w:spacing w:val="-4"/>
            <w:shd w:val="clear" w:color="auto" w:fill="FFFFFF"/>
          </w:rPr>
          <w:delText xml:space="preserve">to </w:delText>
        </w:r>
      </w:del>
      <w:r w:rsidRPr="006D08EC">
        <w:rPr>
          <w:rFonts w:ascii="Arial" w:eastAsia="Times New Roman" w:hAnsi="Arial" w:cs="Arial"/>
          <w:color w:val="000000"/>
          <w:spacing w:val="-4"/>
          <w:shd w:val="clear" w:color="auto" w:fill="FFFFFF"/>
        </w:rPr>
        <w:t>Egyptian Dialect</w:t>
      </w:r>
      <w:del w:id="139" w:author="Microsoft Office User" w:date="2017-06-27T12:34:00Z">
        <w:r w:rsidRPr="006D08EC" w:rsidDel="00880960">
          <w:rPr>
            <w:rFonts w:ascii="Arial" w:eastAsia="Times New Roman" w:hAnsi="Arial" w:cs="Arial"/>
            <w:color w:val="000000"/>
            <w:spacing w:val="-4"/>
            <w:shd w:val="clear" w:color="auto" w:fill="FFFFFF"/>
          </w:rPr>
          <w:delText>, an operation Salman was able to conduct flawlessly</w:delText>
        </w:r>
      </w:del>
      <w:ins w:id="140" w:author="Microsoft Office User" w:date="2017-06-27T12:34:00Z">
        <w:r w:rsidR="00880960">
          <w:rPr>
            <w:rFonts w:ascii="Arial" w:eastAsia="Times New Roman" w:hAnsi="Arial" w:cs="Arial"/>
            <w:color w:val="000000"/>
            <w:spacing w:val="-4"/>
            <w:shd w:val="clear" w:color="auto" w:fill="FFFFFF"/>
          </w:rPr>
          <w:t xml:space="preserve"> together</w:t>
        </w:r>
      </w:ins>
      <w:r w:rsidRPr="006D08EC">
        <w:rPr>
          <w:rFonts w:ascii="Arial" w:eastAsia="Times New Roman" w:hAnsi="Arial" w:cs="Arial"/>
          <w:color w:val="000000"/>
          <w:spacing w:val="-4"/>
          <w:shd w:val="clear" w:color="auto" w:fill="FFFFFF"/>
        </w:rPr>
        <w:t xml:space="preserve">. This ability positioned Salman as </w:t>
      </w:r>
      <w:ins w:id="141" w:author="Microsoft Office User" w:date="2017-06-27T12:34:00Z">
        <w:r w:rsidR="009D29C8">
          <w:rPr>
            <w:rFonts w:ascii="Arial" w:eastAsia="Times New Roman" w:hAnsi="Arial" w:cs="Arial"/>
            <w:color w:val="000000"/>
            <w:spacing w:val="-4"/>
            <w:shd w:val="clear" w:color="auto" w:fill="FFFFFF"/>
          </w:rPr>
          <w:t>the</w:t>
        </w:r>
      </w:ins>
      <w:del w:id="142" w:author="Microsoft Office User" w:date="2017-06-27T12:34:00Z">
        <w:r w:rsidRPr="006D08EC" w:rsidDel="009D29C8">
          <w:rPr>
            <w:rFonts w:ascii="Arial" w:eastAsia="Times New Roman" w:hAnsi="Arial" w:cs="Arial"/>
            <w:color w:val="000000"/>
            <w:spacing w:val="-4"/>
            <w:shd w:val="clear" w:color="auto" w:fill="FFFFFF"/>
          </w:rPr>
          <w:delText>a</w:delText>
        </w:r>
      </w:del>
      <w:r w:rsidRPr="006D08EC">
        <w:rPr>
          <w:rFonts w:ascii="Arial" w:eastAsia="Times New Roman" w:hAnsi="Arial" w:cs="Arial"/>
          <w:color w:val="000000"/>
          <w:spacing w:val="-4"/>
          <w:shd w:val="clear" w:color="auto" w:fill="FFFFFF"/>
        </w:rPr>
        <w:t xml:space="preserve"> vendor in charge of his own cart and the point </w:t>
      </w:r>
      <w:del w:id="143" w:author="Microsoft Office User" w:date="2017-06-27T12:34:00Z">
        <w:r w:rsidRPr="006D08EC" w:rsidDel="009D29C8">
          <w:rPr>
            <w:rFonts w:ascii="Arial" w:eastAsia="Times New Roman" w:hAnsi="Arial" w:cs="Arial"/>
            <w:color w:val="000000"/>
            <w:spacing w:val="-4"/>
            <w:shd w:val="clear" w:color="auto" w:fill="FFFFFF"/>
          </w:rPr>
          <w:delText xml:space="preserve">man </w:delText>
        </w:r>
      </w:del>
      <w:ins w:id="144" w:author="Microsoft Office User" w:date="2017-06-27T12:34:00Z">
        <w:r w:rsidR="009D29C8">
          <w:rPr>
            <w:rFonts w:ascii="Arial" w:eastAsia="Times New Roman" w:hAnsi="Arial" w:cs="Arial"/>
            <w:color w:val="000000"/>
            <w:spacing w:val="-4"/>
            <w:shd w:val="clear" w:color="auto" w:fill="FFFFFF"/>
          </w:rPr>
          <w:t xml:space="preserve">person for </w:t>
        </w:r>
      </w:ins>
      <w:r w:rsidRPr="006D08EC">
        <w:rPr>
          <w:rFonts w:ascii="Arial" w:eastAsia="Times New Roman" w:hAnsi="Arial" w:cs="Arial"/>
          <w:color w:val="000000"/>
          <w:spacing w:val="-4"/>
          <w:shd w:val="clear" w:color="auto" w:fill="FFFFFF"/>
        </w:rPr>
        <w:t>communicating with clients.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p>
    <w:p w14:paraId="1107182E" w14:textId="77777777" w:rsidR="006D08EC" w:rsidRPr="006D08EC" w:rsidRDefault="006D08EC" w:rsidP="006D08EC">
      <w:pPr>
        <w:shd w:val="clear" w:color="auto" w:fill="FFFFFF"/>
        <w:spacing w:before="150" w:after="150"/>
        <w:outlineLvl w:val="4"/>
        <w:rPr>
          <w:rFonts w:ascii="Arial" w:eastAsia="Times New Roman" w:hAnsi="Arial" w:cs="Arial"/>
          <w:b/>
          <w:bCs/>
          <w:color w:val="000000"/>
          <w:spacing w:val="-4"/>
          <w:sz w:val="33"/>
          <w:szCs w:val="33"/>
        </w:rPr>
      </w:pPr>
      <w:r w:rsidRPr="006D08EC">
        <w:rPr>
          <w:rFonts w:ascii="Arial" w:eastAsia="Times New Roman" w:hAnsi="Arial" w:cs="Arial"/>
          <w:b/>
          <w:bCs/>
          <w:color w:val="000000"/>
          <w:spacing w:val="-4"/>
          <w:sz w:val="33"/>
          <w:szCs w:val="33"/>
        </w:rPr>
        <w:t>Hierarchies in the Kitchen</w:t>
      </w:r>
    </w:p>
    <w:p w14:paraId="58374ADE" w14:textId="2C131BBA" w:rsidR="006D08EC" w:rsidRPr="006D08EC" w:rsidRDefault="006D08EC" w:rsidP="006D08EC">
      <w:pPr>
        <w:rPr>
          <w:rFonts w:ascii="Times New Roman" w:eastAsia="Times New Roman" w:hAnsi="Times New Roman" w:cs="Times New Roman"/>
        </w:rPr>
      </w:pPr>
      <w:r w:rsidRPr="006D08EC">
        <w:rPr>
          <w:rFonts w:ascii="Arial" w:eastAsia="Times New Roman" w:hAnsi="Arial" w:cs="Arial"/>
          <w:color w:val="000000"/>
          <w:spacing w:val="-4"/>
        </w:rPr>
        <w:br/>
      </w:r>
      <w:r w:rsidRPr="006D08EC">
        <w:rPr>
          <w:rFonts w:ascii="Times New Roman" w:eastAsia="Times New Roman" w:hAnsi="Times New Roman" w:cs="Times New Roman"/>
          <w:noProof/>
        </w:rPr>
        <mc:AlternateContent>
          <mc:Choice Requires="wps">
            <w:drawing>
              <wp:inline distT="0" distB="0" distL="0" distR="0" wp14:anchorId="6CEBD82C" wp14:editId="2ED110F0">
                <wp:extent cx="302260" cy="302260"/>
                <wp:effectExtent l="0" t="0" r="0" b="0"/>
                <wp:docPr id="2" name="Rectangle 2" descr="img/kitchen%20entr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FD955" id="Rectangle 2" o:spid="_x0000_s1026" alt="img/kitchen%20entry.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" filled="f" stroked="f">
                <o:lock v:ext="edit" aspectratio="t"/>
                <w10:anchorlock/>
              </v:rect>
            </w:pict>
          </mc:Fallback>
        </mc:AlternateConten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Our findings relating to how language abilities affect the employee hierarchies within the food cart </w:t>
      </w:r>
      <w:ins w:id="145" w:author="Microsoft Office User" w:date="2017-06-27T12:50:00Z">
        <w:r w:rsidR="00B50605">
          <w:rPr>
            <w:rFonts w:ascii="Arial" w:eastAsia="Times New Roman" w:hAnsi="Arial" w:cs="Arial"/>
            <w:color w:val="000000"/>
            <w:spacing w:val="-4"/>
            <w:shd w:val="clear" w:color="auto" w:fill="FFFFFF"/>
          </w:rPr>
          <w:t xml:space="preserve">prompted us to look into </w:t>
        </w:r>
        <w:r w:rsidR="005E4B88">
          <w:rPr>
            <w:rFonts w:ascii="Arial" w:eastAsia="Times New Roman" w:hAnsi="Arial" w:cs="Arial"/>
            <w:color w:val="000000"/>
            <w:spacing w:val="-4"/>
            <w:shd w:val="clear" w:color="auto" w:fill="FFFFFF"/>
          </w:rPr>
          <w:t>whether this is replicated in the main hala</w:t>
        </w:r>
        <w:r w:rsidR="006A2841">
          <w:rPr>
            <w:rFonts w:ascii="Arial" w:eastAsia="Times New Roman" w:hAnsi="Arial" w:cs="Arial"/>
            <w:color w:val="000000"/>
            <w:spacing w:val="-4"/>
            <w:shd w:val="clear" w:color="auto" w:fill="FFFFFF"/>
          </w:rPr>
          <w:t xml:space="preserve">l food cart kitchen in Astoria. </w:t>
        </w:r>
      </w:ins>
      <w:del w:id="146" w:author="Microsoft Office User" w:date="2017-06-27T13:26:00Z">
        <w:r w:rsidRPr="006D08EC" w:rsidDel="007E5E67">
          <w:rPr>
            <w:rFonts w:ascii="Arial" w:eastAsia="Times New Roman" w:hAnsi="Arial" w:cs="Arial"/>
            <w:color w:val="000000"/>
            <w:spacing w:val="-4"/>
            <w:shd w:val="clear" w:color="auto" w:fill="FFFFFF"/>
          </w:rPr>
          <w:delText xml:space="preserve">necessitated research into how these conflicts manifest within a different working environment, one that is bound to include a larger number of workers and a potentially more diverse workforce. </w:delText>
        </w:r>
        <w:r w:rsidRPr="006D08EC" w:rsidDel="006A2841">
          <w:rPr>
            <w:rFonts w:ascii="Arial" w:eastAsia="Times New Roman" w:hAnsi="Arial" w:cs="Arial"/>
            <w:color w:val="000000"/>
            <w:spacing w:val="-4"/>
            <w:shd w:val="clear" w:color="auto" w:fill="FFFFFF"/>
          </w:rPr>
          <w:delText xml:space="preserve">The investigation moved to the main halal food cart kitchen in Astoria on the west side of Queens. </w:delText>
        </w:r>
      </w:del>
      <w:r w:rsidRPr="006D08EC">
        <w:rPr>
          <w:rFonts w:ascii="Arial" w:eastAsia="Times New Roman" w:hAnsi="Arial" w:cs="Arial"/>
          <w:color w:val="000000"/>
          <w:spacing w:val="-4"/>
          <w:shd w:val="clear" w:color="auto" w:fill="FFFFFF"/>
        </w:rPr>
        <w:t xml:space="preserve">The kitchen was the main operation area for the Halal Guys food carts and supplies food for all 6 carts owned by the operation. Inside the kitchen we conducted interviews with the general manager </w:t>
      </w:r>
      <w:del w:id="147" w:author="Microsoft Office User" w:date="2017-06-27T14:48:00Z">
        <w:r w:rsidRPr="006D08EC" w:rsidDel="00D02DEB">
          <w:rPr>
            <w:rFonts w:ascii="Arial" w:eastAsia="Times New Roman" w:hAnsi="Arial" w:cs="Arial"/>
            <w:color w:val="000000"/>
            <w:spacing w:val="-4"/>
            <w:shd w:val="clear" w:color="auto" w:fill="FFFFFF"/>
          </w:rPr>
          <w:delText xml:space="preserve">regarding </w:delText>
        </w:r>
      </w:del>
      <w:ins w:id="148" w:author="Microsoft Office User" w:date="2017-06-27T14:48:00Z">
        <w:r w:rsidR="00D02DEB">
          <w:rPr>
            <w:rFonts w:ascii="Arial" w:eastAsia="Times New Roman" w:hAnsi="Arial" w:cs="Arial"/>
            <w:color w:val="000000"/>
            <w:spacing w:val="-4"/>
            <w:shd w:val="clear" w:color="auto" w:fill="FFFFFF"/>
          </w:rPr>
          <w:t>to find out</w:t>
        </w:r>
        <w:r w:rsidR="00D02DEB"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 xml:space="preserve">how language conflicts </w:t>
      </w:r>
      <w:del w:id="149" w:author="Microsoft Office User" w:date="2017-06-27T14:48:00Z">
        <w:r w:rsidRPr="006D08EC" w:rsidDel="00D02DEB">
          <w:rPr>
            <w:rFonts w:ascii="Arial" w:eastAsia="Times New Roman" w:hAnsi="Arial" w:cs="Arial"/>
            <w:color w:val="000000"/>
            <w:spacing w:val="-4"/>
            <w:shd w:val="clear" w:color="auto" w:fill="FFFFFF"/>
          </w:rPr>
          <w:delText xml:space="preserve">are </w:delText>
        </w:r>
      </w:del>
      <w:r w:rsidRPr="006D08EC">
        <w:rPr>
          <w:rFonts w:ascii="Arial" w:eastAsia="Times New Roman" w:hAnsi="Arial" w:cs="Arial"/>
          <w:color w:val="000000"/>
          <w:spacing w:val="-4"/>
          <w:shd w:val="clear" w:color="auto" w:fill="FFFFFF"/>
        </w:rPr>
        <w:t>manifest</w:t>
      </w:r>
      <w:del w:id="150" w:author="Microsoft Office User" w:date="2017-06-27T14:48:00Z">
        <w:r w:rsidRPr="006D08EC" w:rsidDel="00D02DEB">
          <w:rPr>
            <w:rFonts w:ascii="Arial" w:eastAsia="Times New Roman" w:hAnsi="Arial" w:cs="Arial"/>
            <w:color w:val="000000"/>
            <w:spacing w:val="-4"/>
            <w:shd w:val="clear" w:color="auto" w:fill="FFFFFF"/>
          </w:rPr>
          <w:delText>ed</w:delText>
        </w:r>
      </w:del>
      <w:r w:rsidRPr="006D08EC">
        <w:rPr>
          <w:rFonts w:ascii="Arial" w:eastAsia="Times New Roman" w:hAnsi="Arial" w:cs="Arial"/>
          <w:color w:val="000000"/>
          <w:spacing w:val="-4"/>
          <w:shd w:val="clear" w:color="auto" w:fill="FFFFFF"/>
        </w:rPr>
        <w:t xml:space="preserve"> </w:t>
      </w:r>
      <w:del w:id="151" w:author="Microsoft Office User" w:date="2017-06-27T14:48:00Z">
        <w:r w:rsidRPr="006D08EC" w:rsidDel="00D02DEB">
          <w:rPr>
            <w:rFonts w:ascii="Arial" w:eastAsia="Times New Roman" w:hAnsi="Arial" w:cs="Arial"/>
            <w:color w:val="000000"/>
            <w:spacing w:val="-4"/>
            <w:shd w:val="clear" w:color="auto" w:fill="FFFFFF"/>
          </w:rPr>
          <w:delText xml:space="preserve">in </w:delText>
        </w:r>
      </w:del>
      <w:ins w:id="152" w:author="Microsoft Office User" w:date="2017-06-27T14:48:00Z">
        <w:r w:rsidR="00D02DEB">
          <w:rPr>
            <w:rFonts w:ascii="Arial" w:eastAsia="Times New Roman" w:hAnsi="Arial" w:cs="Arial"/>
            <w:color w:val="000000"/>
            <w:spacing w:val="-4"/>
            <w:shd w:val="clear" w:color="auto" w:fill="FFFFFF"/>
          </w:rPr>
          <w:t>themselves in</w:t>
        </w:r>
        <w:r w:rsidR="00D02DEB"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 xml:space="preserve">that </w:t>
      </w:r>
      <w:del w:id="153" w:author="Microsoft Office User" w:date="2017-06-27T15:05:00Z">
        <w:r w:rsidRPr="006D08EC" w:rsidDel="00265370">
          <w:rPr>
            <w:rFonts w:ascii="Arial" w:eastAsia="Times New Roman" w:hAnsi="Arial" w:cs="Arial"/>
            <w:color w:val="000000"/>
            <w:spacing w:val="-4"/>
            <w:shd w:val="clear" w:color="auto" w:fill="FFFFFF"/>
          </w:rPr>
          <w:delText xml:space="preserve">working </w:delText>
        </w:r>
      </w:del>
      <w:r w:rsidRPr="006D08EC">
        <w:rPr>
          <w:rFonts w:ascii="Arial" w:eastAsia="Times New Roman" w:hAnsi="Arial" w:cs="Arial"/>
          <w:color w:val="000000"/>
          <w:spacing w:val="-4"/>
          <w:shd w:val="clear" w:color="auto" w:fill="FFFFFF"/>
        </w:rPr>
        <w:t>environment.</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The Halal Guys kitchen originally employed a large number of workers from diverse backgrounds,</w:t>
      </w:r>
      <w:ins w:id="154" w:author="Microsoft Office User" w:date="2017-06-27T15:06:00Z">
        <w:r w:rsidR="00412B72">
          <w:rPr>
            <w:rFonts w:ascii="Arial" w:eastAsia="Times New Roman" w:hAnsi="Arial" w:cs="Arial"/>
            <w:color w:val="000000"/>
            <w:spacing w:val="-4"/>
            <w:shd w:val="clear" w:color="auto" w:fill="FFFFFF"/>
          </w:rPr>
          <w:t xml:space="preserve"> most of whom were from Latin America, but also</w:t>
        </w:r>
      </w:ins>
      <w:r w:rsidRPr="006D08EC">
        <w:rPr>
          <w:rFonts w:ascii="Arial" w:eastAsia="Times New Roman" w:hAnsi="Arial" w:cs="Arial"/>
          <w:color w:val="000000"/>
          <w:spacing w:val="-4"/>
          <w:shd w:val="clear" w:color="auto" w:fill="FFFFFF"/>
        </w:rPr>
        <w:t xml:space="preserve"> </w:t>
      </w:r>
      <w:del w:id="155" w:author="Microsoft Office User" w:date="2017-06-27T15:06:00Z">
        <w:r w:rsidRPr="006D08EC" w:rsidDel="00412B72">
          <w:rPr>
            <w:rFonts w:ascii="Arial" w:eastAsia="Times New Roman" w:hAnsi="Arial" w:cs="Arial"/>
            <w:color w:val="000000"/>
            <w:spacing w:val="-4"/>
            <w:shd w:val="clear" w:color="auto" w:fill="FFFFFF"/>
          </w:rPr>
          <w:delText xml:space="preserve">including </w:delText>
        </w:r>
      </w:del>
      <w:r w:rsidRPr="006D08EC">
        <w:rPr>
          <w:rFonts w:ascii="Arial" w:eastAsia="Times New Roman" w:hAnsi="Arial" w:cs="Arial"/>
          <w:color w:val="000000"/>
          <w:spacing w:val="-4"/>
          <w:shd w:val="clear" w:color="auto" w:fill="FFFFFF"/>
        </w:rPr>
        <w:t xml:space="preserve">Egyptians, Algerians, </w:t>
      </w:r>
      <w:ins w:id="156" w:author="Microsoft Office User" w:date="2017-06-27T15:15:00Z">
        <w:r w:rsidR="003D4906">
          <w:rPr>
            <w:rFonts w:ascii="Arial" w:eastAsia="Times New Roman" w:hAnsi="Arial" w:cs="Arial"/>
            <w:color w:val="000000"/>
            <w:spacing w:val="-4"/>
            <w:shd w:val="clear" w:color="auto" w:fill="FFFFFF"/>
          </w:rPr>
          <w:t xml:space="preserve">and </w:t>
        </w:r>
      </w:ins>
      <w:r w:rsidRPr="006D08EC">
        <w:rPr>
          <w:rFonts w:ascii="Arial" w:eastAsia="Times New Roman" w:hAnsi="Arial" w:cs="Arial"/>
          <w:color w:val="000000"/>
          <w:spacing w:val="-4"/>
          <w:shd w:val="clear" w:color="auto" w:fill="FFFFFF"/>
        </w:rPr>
        <w:t>Tunisians</w:t>
      </w:r>
      <w:del w:id="157" w:author="Microsoft Office User" w:date="2017-06-27T15:15:00Z">
        <w:r w:rsidRPr="006D08EC" w:rsidDel="003D4906">
          <w:rPr>
            <w:rFonts w:ascii="Arial" w:eastAsia="Times New Roman" w:hAnsi="Arial" w:cs="Arial"/>
            <w:color w:val="000000"/>
            <w:spacing w:val="-4"/>
            <w:shd w:val="clear" w:color="auto" w:fill="FFFFFF"/>
          </w:rPr>
          <w:delText>, but mostly workers from Latin America</w:delText>
        </w:r>
      </w:del>
      <w:r w:rsidRPr="006D08EC">
        <w:rPr>
          <w:rFonts w:ascii="Arial" w:eastAsia="Times New Roman" w:hAnsi="Arial" w:cs="Arial"/>
          <w:color w:val="000000"/>
          <w:spacing w:val="-4"/>
          <w:shd w:val="clear" w:color="auto" w:fill="FFFFFF"/>
        </w:rPr>
        <w:t xml:space="preserve">. </w:t>
      </w:r>
      <w:proofErr w:type="gramStart"/>
      <w:r w:rsidRPr="006D08EC">
        <w:rPr>
          <w:rFonts w:ascii="Arial" w:eastAsia="Times New Roman" w:hAnsi="Arial" w:cs="Arial"/>
          <w:color w:val="000000"/>
          <w:spacing w:val="-4"/>
          <w:shd w:val="clear" w:color="auto" w:fill="FFFFFF"/>
        </w:rPr>
        <w:t>Egyptians</w:t>
      </w:r>
      <w:proofErr w:type="gramEnd"/>
      <w:r w:rsidRPr="006D08EC">
        <w:rPr>
          <w:rFonts w:ascii="Arial" w:eastAsia="Times New Roman" w:hAnsi="Arial" w:cs="Arial"/>
          <w:color w:val="000000"/>
          <w:spacing w:val="-4"/>
          <w:shd w:val="clear" w:color="auto" w:fill="FFFFFF"/>
        </w:rPr>
        <w:t xml:space="preserve"> we met usually call Latin Americans “the Spanish”, </w:t>
      </w:r>
      <w:del w:id="158" w:author="Microsoft Office User" w:date="2017-06-27T15:16:00Z">
        <w:r w:rsidRPr="006D08EC" w:rsidDel="003D4906">
          <w:rPr>
            <w:rFonts w:ascii="Arial" w:eastAsia="Times New Roman" w:hAnsi="Arial" w:cs="Arial"/>
            <w:color w:val="000000"/>
            <w:spacing w:val="-4"/>
            <w:shd w:val="clear" w:color="auto" w:fill="FFFFFF"/>
          </w:rPr>
          <w:delText>in relation to the language they speak</w:delText>
        </w:r>
      </w:del>
      <w:ins w:id="159" w:author="Microsoft Office User" w:date="2017-06-27T15:16:00Z">
        <w:r w:rsidR="003D4906">
          <w:rPr>
            <w:rFonts w:ascii="Arial" w:eastAsia="Times New Roman" w:hAnsi="Arial" w:cs="Arial"/>
            <w:color w:val="000000"/>
            <w:spacing w:val="-4"/>
            <w:shd w:val="clear" w:color="auto" w:fill="FFFFFF"/>
          </w:rPr>
          <w:t>referring to the language they speak</w:t>
        </w:r>
      </w:ins>
      <w:r w:rsidRPr="006D08EC">
        <w:rPr>
          <w:rFonts w:ascii="Arial" w:eastAsia="Times New Roman" w:hAnsi="Arial" w:cs="Arial"/>
          <w:color w:val="000000"/>
          <w:spacing w:val="-4"/>
          <w:shd w:val="clear" w:color="auto" w:fill="FFFFFF"/>
        </w:rPr>
        <w:t xml:space="preserve">. Workers in the main kitchen are not required to be fluent in </w:t>
      </w:r>
      <w:ins w:id="160" w:author="Microsoft Office User" w:date="2017-06-27T12:25:00Z">
        <w:r w:rsidR="007B328A">
          <w:rPr>
            <w:rFonts w:ascii="Arial" w:eastAsia="Times New Roman" w:hAnsi="Arial" w:cs="Arial"/>
            <w:color w:val="000000"/>
            <w:spacing w:val="-4"/>
            <w:shd w:val="clear" w:color="auto" w:fill="FFFFFF"/>
          </w:rPr>
          <w:t>E</w:t>
        </w:r>
      </w:ins>
      <w:del w:id="161" w:author="Microsoft Office User" w:date="2017-06-27T12:24:00Z">
        <w:r w:rsidRPr="006D08EC" w:rsidDel="007B328A">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nglish</w:t>
      </w:r>
      <w:ins w:id="162" w:author="Microsoft Office User" w:date="2017-06-27T15:17:00Z">
        <w:r w:rsidR="003D4906">
          <w:rPr>
            <w:rFonts w:ascii="Arial" w:eastAsia="Times New Roman" w:hAnsi="Arial" w:cs="Arial"/>
            <w:color w:val="000000"/>
            <w:spacing w:val="-4"/>
            <w:shd w:val="clear" w:color="auto" w:fill="FFFFFF"/>
          </w:rPr>
          <w:t>/ They are required in</w:t>
        </w:r>
        <w:r w:rsidR="005D21F3">
          <w:rPr>
            <w:rFonts w:ascii="Arial" w:eastAsia="Times New Roman" w:hAnsi="Arial" w:cs="Arial"/>
            <w:color w:val="000000"/>
            <w:spacing w:val="-4"/>
            <w:shd w:val="clear" w:color="auto" w:fill="FFFFFF"/>
          </w:rPr>
          <w:t xml:space="preserve">stead to have just enough </w:t>
        </w:r>
      </w:ins>
      <w:del w:id="163" w:author="Microsoft Office User" w:date="2017-06-27T15:17:00Z">
        <w:r w:rsidRPr="006D08EC" w:rsidDel="003D4906">
          <w:rPr>
            <w:rFonts w:ascii="Arial" w:eastAsia="Times New Roman" w:hAnsi="Arial" w:cs="Arial"/>
            <w:color w:val="000000"/>
            <w:spacing w:val="-4"/>
            <w:shd w:val="clear" w:color="auto" w:fill="FFFFFF"/>
          </w:rPr>
          <w:delText xml:space="preserve">, </w:delText>
        </w:r>
      </w:del>
      <w:del w:id="164" w:author="Microsoft Office User" w:date="2017-06-27T15:22:00Z">
        <w:r w:rsidRPr="006D08EC" w:rsidDel="005D21F3">
          <w:rPr>
            <w:rFonts w:ascii="Arial" w:eastAsia="Times New Roman" w:hAnsi="Arial" w:cs="Arial"/>
            <w:color w:val="000000"/>
            <w:spacing w:val="-4"/>
            <w:shd w:val="clear" w:color="auto" w:fill="FFFFFF"/>
          </w:rPr>
          <w:delText xml:space="preserve">what is required is a minimum of </w:delText>
        </w:r>
      </w:del>
      <w:r w:rsidRPr="006D08EC">
        <w:rPr>
          <w:rFonts w:ascii="Arial" w:eastAsia="Times New Roman" w:hAnsi="Arial" w:cs="Arial"/>
          <w:color w:val="000000"/>
          <w:spacing w:val="-4"/>
          <w:shd w:val="clear" w:color="auto" w:fill="FFFFFF"/>
        </w:rPr>
        <w:t xml:space="preserve">English knowledge to </w:t>
      </w:r>
      <w:del w:id="165" w:author="Microsoft Office User" w:date="2017-06-27T15:22:00Z">
        <w:r w:rsidRPr="006D08EC" w:rsidDel="005D21F3">
          <w:rPr>
            <w:rFonts w:ascii="Arial" w:eastAsia="Times New Roman" w:hAnsi="Arial" w:cs="Arial"/>
            <w:color w:val="000000"/>
            <w:spacing w:val="-4"/>
            <w:shd w:val="clear" w:color="auto" w:fill="FFFFFF"/>
          </w:rPr>
          <w:delText>make contact</w:delText>
        </w:r>
      </w:del>
      <w:ins w:id="166" w:author="Microsoft Office User" w:date="2017-06-27T15:22:00Z">
        <w:r w:rsidR="005D21F3">
          <w:rPr>
            <w:rFonts w:ascii="Arial" w:eastAsia="Times New Roman" w:hAnsi="Arial" w:cs="Arial"/>
            <w:color w:val="000000"/>
            <w:spacing w:val="-4"/>
            <w:shd w:val="clear" w:color="auto" w:fill="FFFFFF"/>
          </w:rPr>
          <w:t>communicate</w:t>
        </w:r>
      </w:ins>
      <w:r w:rsidRPr="006D08EC">
        <w:rPr>
          <w:rFonts w:ascii="Arial" w:eastAsia="Times New Roman" w:hAnsi="Arial" w:cs="Arial"/>
          <w:color w:val="000000"/>
          <w:spacing w:val="-4"/>
          <w:shd w:val="clear" w:color="auto" w:fill="FFFFFF"/>
        </w:rPr>
        <w:t xml:space="preserve"> with workers who speak different languages </w:t>
      </w:r>
      <w:del w:id="167" w:author="Microsoft Office User" w:date="2017-06-27T15:22:00Z">
        <w:r w:rsidRPr="006D08EC" w:rsidDel="005D21F3">
          <w:rPr>
            <w:rFonts w:ascii="Arial" w:eastAsia="Times New Roman" w:hAnsi="Arial" w:cs="Arial"/>
            <w:color w:val="000000"/>
            <w:spacing w:val="-4"/>
            <w:shd w:val="clear" w:color="auto" w:fill="FFFFFF"/>
          </w:rPr>
          <w:delText xml:space="preserve">easier and </w:delText>
        </w:r>
      </w:del>
      <w:r w:rsidRPr="006D08EC">
        <w:rPr>
          <w:rFonts w:ascii="Arial" w:eastAsia="Times New Roman" w:hAnsi="Arial" w:cs="Arial"/>
          <w:color w:val="000000"/>
          <w:spacing w:val="-4"/>
          <w:shd w:val="clear" w:color="auto" w:fill="FFFFFF"/>
        </w:rPr>
        <w:t xml:space="preserve">with the bilingual Egyptian boss. </w:t>
      </w:r>
      <w:proofErr w:type="gramStart"/>
      <w:r w:rsidRPr="006D08EC">
        <w:rPr>
          <w:rFonts w:ascii="Arial" w:eastAsia="Times New Roman" w:hAnsi="Arial" w:cs="Arial"/>
          <w:color w:val="000000"/>
          <w:spacing w:val="-4"/>
          <w:shd w:val="clear" w:color="auto" w:fill="FFFFFF"/>
        </w:rPr>
        <w:t>However</w:t>
      </w:r>
      <w:proofErr w:type="gramEnd"/>
      <w:r w:rsidRPr="006D08EC">
        <w:rPr>
          <w:rFonts w:ascii="Arial" w:eastAsia="Times New Roman" w:hAnsi="Arial" w:cs="Arial"/>
          <w:color w:val="000000"/>
          <w:spacing w:val="-4"/>
          <w:shd w:val="clear" w:color="auto" w:fill="FFFFFF"/>
        </w:rPr>
        <w:t xml:space="preserve"> workers at the food carts </w:t>
      </w:r>
      <w:del w:id="168" w:author="Microsoft Office User" w:date="2017-06-27T15:25:00Z">
        <w:r w:rsidRPr="006D08EC" w:rsidDel="00EC5D11">
          <w:rPr>
            <w:rFonts w:ascii="Arial" w:eastAsia="Times New Roman" w:hAnsi="Arial" w:cs="Arial"/>
            <w:color w:val="000000"/>
            <w:spacing w:val="-4"/>
            <w:shd w:val="clear" w:color="auto" w:fill="FFFFFF"/>
          </w:rPr>
          <w:delText xml:space="preserve">are considered “professionals”, they </w:delText>
        </w:r>
      </w:del>
      <w:r w:rsidRPr="006D08EC">
        <w:rPr>
          <w:rFonts w:ascii="Arial" w:eastAsia="Times New Roman" w:hAnsi="Arial" w:cs="Arial"/>
          <w:color w:val="000000"/>
          <w:spacing w:val="-4"/>
          <w:shd w:val="clear" w:color="auto" w:fill="FFFFFF"/>
        </w:rPr>
        <w:t xml:space="preserve">have to be fluent in </w:t>
      </w:r>
      <w:ins w:id="169" w:author="Microsoft Office User" w:date="2017-06-27T12:25:00Z">
        <w:r w:rsidR="007B328A">
          <w:rPr>
            <w:rFonts w:ascii="Arial" w:eastAsia="Times New Roman" w:hAnsi="Arial" w:cs="Arial"/>
            <w:color w:val="000000"/>
            <w:spacing w:val="-4"/>
            <w:shd w:val="clear" w:color="auto" w:fill="FFFFFF"/>
          </w:rPr>
          <w:t>E</w:t>
        </w:r>
      </w:ins>
      <w:del w:id="170" w:author="Microsoft Office User" w:date="2017-06-27T12:25:00Z">
        <w:r w:rsidRPr="006D08EC" w:rsidDel="007B328A">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 xml:space="preserve">nglish so as to communicate effectively with clients. This effectively places food cart vendors on a higher standing than that of kitchen workers. </w:t>
      </w:r>
      <w:del w:id="171" w:author="Microsoft Office User" w:date="2017-06-27T15:29:00Z">
        <w:r w:rsidRPr="006D08EC" w:rsidDel="009A2DA4">
          <w:rPr>
            <w:rFonts w:ascii="Arial" w:eastAsia="Times New Roman" w:hAnsi="Arial" w:cs="Arial"/>
            <w:color w:val="000000"/>
            <w:spacing w:val="-4"/>
            <w:shd w:val="clear" w:color="auto" w:fill="FFFFFF"/>
          </w:rPr>
          <w:delText>This adds</w:delText>
        </w:r>
      </w:del>
      <w:ins w:id="172" w:author="Microsoft Office User" w:date="2017-06-27T15:29:00Z">
        <w:r w:rsidR="009A2DA4">
          <w:rPr>
            <w:rFonts w:ascii="Arial" w:eastAsia="Times New Roman" w:hAnsi="Arial" w:cs="Arial"/>
            <w:color w:val="000000"/>
            <w:spacing w:val="-4"/>
            <w:shd w:val="clear" w:color="auto" w:fill="FFFFFF"/>
          </w:rPr>
          <w:t>Thus,</w:t>
        </w:r>
      </w:ins>
      <w:r w:rsidRPr="006D08EC">
        <w:rPr>
          <w:rFonts w:ascii="Arial" w:eastAsia="Times New Roman" w:hAnsi="Arial" w:cs="Arial"/>
          <w:color w:val="000000"/>
          <w:spacing w:val="-4"/>
          <w:shd w:val="clear" w:color="auto" w:fill="FFFFFF"/>
        </w:rPr>
        <w:t xml:space="preserve"> another tier</w:t>
      </w:r>
      <w:ins w:id="173" w:author="Microsoft Office User" w:date="2017-06-27T15:29:00Z">
        <w:r w:rsidR="009A2DA4">
          <w:rPr>
            <w:rFonts w:ascii="Arial" w:eastAsia="Times New Roman" w:hAnsi="Arial" w:cs="Arial"/>
            <w:color w:val="000000"/>
            <w:spacing w:val="-4"/>
            <w:shd w:val="clear" w:color="auto" w:fill="FFFFFF"/>
          </w:rPr>
          <w:t xml:space="preserve"> is added</w:t>
        </w:r>
      </w:ins>
      <w:r w:rsidRPr="006D08EC">
        <w:rPr>
          <w:rFonts w:ascii="Arial" w:eastAsia="Times New Roman" w:hAnsi="Arial" w:cs="Arial"/>
          <w:color w:val="000000"/>
          <w:spacing w:val="-4"/>
          <w:shd w:val="clear" w:color="auto" w:fill="FFFFFF"/>
        </w:rPr>
        <w:t xml:space="preserve"> to the operation with food carts managers on top, grill workers below and kitchen workers at the bottom.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p>
    <w:p w14:paraId="5C3FFC4A" w14:textId="77777777" w:rsidR="006D08EC" w:rsidRPr="006D08EC" w:rsidRDefault="006D08EC" w:rsidP="006D08EC">
      <w:pPr>
        <w:shd w:val="clear" w:color="auto" w:fill="FFFFFF"/>
        <w:spacing w:before="150" w:after="150"/>
        <w:outlineLvl w:val="4"/>
        <w:rPr>
          <w:rFonts w:ascii="Arial" w:eastAsia="Times New Roman" w:hAnsi="Arial" w:cs="Arial"/>
          <w:b/>
          <w:bCs/>
          <w:color w:val="000000"/>
          <w:spacing w:val="-4"/>
          <w:sz w:val="33"/>
          <w:szCs w:val="33"/>
        </w:rPr>
      </w:pPr>
      <w:r w:rsidRPr="006D08EC">
        <w:rPr>
          <w:rFonts w:ascii="Arial" w:eastAsia="Times New Roman" w:hAnsi="Arial" w:cs="Arial"/>
          <w:b/>
          <w:bCs/>
          <w:color w:val="000000"/>
          <w:spacing w:val="-4"/>
          <w:sz w:val="33"/>
          <w:szCs w:val="33"/>
        </w:rPr>
        <w:t>Egyptian Dialect as Lingua Franca</w:t>
      </w:r>
    </w:p>
    <w:p w14:paraId="1DBE9454" w14:textId="4C0A420C" w:rsidR="006D08EC" w:rsidRPr="006D08EC" w:rsidRDefault="006D08EC" w:rsidP="006D08EC">
      <w:pPr>
        <w:rPr>
          <w:rFonts w:ascii="Times New Roman" w:eastAsia="Times New Roman" w:hAnsi="Times New Roman" w:cs="Times New Roman"/>
        </w:rPr>
      </w:pPr>
      <w:r w:rsidRPr="006D08EC">
        <w:rPr>
          <w:rFonts w:ascii="Arial" w:eastAsia="Times New Roman" w:hAnsi="Arial" w:cs="Arial"/>
          <w:color w:val="000000"/>
          <w:spacing w:val="-4"/>
        </w:rPr>
        <w:br/>
      </w:r>
      <w:r w:rsidRPr="00C03745">
        <w:rPr>
          <w:rFonts w:ascii="Arial" w:eastAsia="Times New Roman" w:hAnsi="Arial" w:cs="Arial"/>
          <w:color w:val="000000"/>
          <w:spacing w:val="-4"/>
          <w:highlight w:val="yellow"/>
          <w:shd w:val="clear" w:color="auto" w:fill="FFFFFF"/>
          <w:rPrChange w:id="174" w:author="Microsoft Office User" w:date="2017-06-27T15:45:00Z">
            <w:rPr>
              <w:rFonts w:ascii="Arial" w:eastAsia="Times New Roman" w:hAnsi="Arial" w:cs="Arial"/>
              <w:color w:val="000000"/>
              <w:spacing w:val="-4"/>
              <w:shd w:val="clear" w:color="auto" w:fill="FFFFFF"/>
            </w:rPr>
          </w:rPrChange>
        </w:rPr>
        <w:t xml:space="preserve">Most recently, Halal Guys moved to employ a majority of Egyptians in their kitchen. This has been largely due to the recent crackdown by US authorities on undocumented migrants, </w:t>
      </w:r>
      <w:del w:id="175" w:author="Microsoft Office User" w:date="2017-06-27T15:42:00Z">
        <w:r w:rsidRPr="00C03745" w:rsidDel="00C03745">
          <w:rPr>
            <w:rFonts w:ascii="Arial" w:eastAsia="Times New Roman" w:hAnsi="Arial" w:cs="Arial"/>
            <w:color w:val="000000"/>
            <w:spacing w:val="-4"/>
            <w:highlight w:val="yellow"/>
            <w:shd w:val="clear" w:color="auto" w:fill="FFFFFF"/>
            <w:rPrChange w:id="176" w:author="Microsoft Office User" w:date="2017-06-27T15:45:00Z">
              <w:rPr>
                <w:rFonts w:ascii="Arial" w:eastAsia="Times New Roman" w:hAnsi="Arial" w:cs="Arial"/>
                <w:color w:val="000000"/>
                <w:spacing w:val="-4"/>
                <w:shd w:val="clear" w:color="auto" w:fill="FFFFFF"/>
              </w:rPr>
            </w:rPrChange>
          </w:rPr>
          <w:delText>most of which</w:delText>
        </w:r>
      </w:del>
      <w:ins w:id="177" w:author="Microsoft Office User" w:date="2017-06-27T15:42:00Z">
        <w:r w:rsidR="00C03745" w:rsidRPr="00C03745">
          <w:rPr>
            <w:rFonts w:ascii="Arial" w:eastAsia="Times New Roman" w:hAnsi="Arial" w:cs="Arial"/>
            <w:color w:val="000000"/>
            <w:spacing w:val="-4"/>
            <w:highlight w:val="yellow"/>
            <w:shd w:val="clear" w:color="auto" w:fill="FFFFFF"/>
            <w:rPrChange w:id="178" w:author="Microsoft Office User" w:date="2017-06-27T15:45:00Z">
              <w:rPr>
                <w:rFonts w:ascii="Arial" w:eastAsia="Times New Roman" w:hAnsi="Arial" w:cs="Arial"/>
                <w:color w:val="000000"/>
                <w:spacing w:val="-4"/>
                <w:shd w:val="clear" w:color="auto" w:fill="FFFFFF"/>
              </w:rPr>
            </w:rPrChange>
          </w:rPr>
          <w:t>many of which</w:t>
        </w:r>
      </w:ins>
      <w:r w:rsidRPr="00C03745">
        <w:rPr>
          <w:rFonts w:ascii="Arial" w:eastAsia="Times New Roman" w:hAnsi="Arial" w:cs="Arial"/>
          <w:color w:val="000000"/>
          <w:spacing w:val="-4"/>
          <w:highlight w:val="yellow"/>
          <w:shd w:val="clear" w:color="auto" w:fill="FFFFFF"/>
          <w:rPrChange w:id="179" w:author="Microsoft Office User" w:date="2017-06-27T15:45:00Z">
            <w:rPr>
              <w:rFonts w:ascii="Arial" w:eastAsia="Times New Roman" w:hAnsi="Arial" w:cs="Arial"/>
              <w:color w:val="000000"/>
              <w:spacing w:val="-4"/>
              <w:shd w:val="clear" w:color="auto" w:fill="FFFFFF"/>
            </w:rPr>
          </w:rPrChange>
        </w:rPr>
        <w:t xml:space="preserve"> are </w:t>
      </w:r>
      <w:ins w:id="180" w:author="Microsoft Office User" w:date="2017-06-27T15:42:00Z">
        <w:r w:rsidR="00C03745" w:rsidRPr="00C03745">
          <w:rPr>
            <w:rFonts w:ascii="Arial" w:eastAsia="Times New Roman" w:hAnsi="Arial" w:cs="Arial"/>
            <w:color w:val="000000"/>
            <w:spacing w:val="-4"/>
            <w:highlight w:val="yellow"/>
            <w:shd w:val="clear" w:color="auto" w:fill="FFFFFF"/>
            <w:rPrChange w:id="181" w:author="Microsoft Office User" w:date="2017-06-27T15:45:00Z">
              <w:rPr>
                <w:rFonts w:ascii="Arial" w:eastAsia="Times New Roman" w:hAnsi="Arial" w:cs="Arial"/>
                <w:color w:val="000000"/>
                <w:spacing w:val="-4"/>
                <w:shd w:val="clear" w:color="auto" w:fill="FFFFFF"/>
              </w:rPr>
            </w:rPrChange>
          </w:rPr>
          <w:t>L</w:t>
        </w:r>
      </w:ins>
      <w:del w:id="182" w:author="Microsoft Office User" w:date="2017-06-27T15:42:00Z">
        <w:r w:rsidRPr="00C03745" w:rsidDel="00C03745">
          <w:rPr>
            <w:rFonts w:ascii="Arial" w:eastAsia="Times New Roman" w:hAnsi="Arial" w:cs="Arial"/>
            <w:color w:val="000000"/>
            <w:spacing w:val="-4"/>
            <w:highlight w:val="yellow"/>
            <w:shd w:val="clear" w:color="auto" w:fill="FFFFFF"/>
            <w:rPrChange w:id="183" w:author="Microsoft Office User" w:date="2017-06-27T15:45:00Z">
              <w:rPr>
                <w:rFonts w:ascii="Arial" w:eastAsia="Times New Roman" w:hAnsi="Arial" w:cs="Arial"/>
                <w:color w:val="000000"/>
                <w:spacing w:val="-4"/>
                <w:shd w:val="clear" w:color="auto" w:fill="FFFFFF"/>
              </w:rPr>
            </w:rPrChange>
          </w:rPr>
          <w:delText>l</w:delText>
        </w:r>
      </w:del>
      <w:r w:rsidRPr="00C03745">
        <w:rPr>
          <w:rFonts w:ascii="Arial" w:eastAsia="Times New Roman" w:hAnsi="Arial" w:cs="Arial"/>
          <w:color w:val="000000"/>
          <w:spacing w:val="-4"/>
          <w:highlight w:val="yellow"/>
          <w:shd w:val="clear" w:color="auto" w:fill="FFFFFF"/>
          <w:rPrChange w:id="184" w:author="Microsoft Office User" w:date="2017-06-27T15:45:00Z">
            <w:rPr>
              <w:rFonts w:ascii="Arial" w:eastAsia="Times New Roman" w:hAnsi="Arial" w:cs="Arial"/>
              <w:color w:val="000000"/>
              <w:spacing w:val="-4"/>
              <w:shd w:val="clear" w:color="auto" w:fill="FFFFFF"/>
            </w:rPr>
          </w:rPrChange>
        </w:rPr>
        <w:t xml:space="preserve">atin </w:t>
      </w:r>
      <w:ins w:id="185" w:author="Microsoft Office User" w:date="2017-06-27T15:42:00Z">
        <w:r w:rsidR="00C03745" w:rsidRPr="00C03745">
          <w:rPr>
            <w:rFonts w:ascii="Arial" w:eastAsia="Times New Roman" w:hAnsi="Arial" w:cs="Arial"/>
            <w:color w:val="000000"/>
            <w:spacing w:val="-4"/>
            <w:highlight w:val="yellow"/>
            <w:shd w:val="clear" w:color="auto" w:fill="FFFFFF"/>
            <w:rPrChange w:id="186" w:author="Microsoft Office User" w:date="2017-06-27T15:45:00Z">
              <w:rPr>
                <w:rFonts w:ascii="Arial" w:eastAsia="Times New Roman" w:hAnsi="Arial" w:cs="Arial"/>
                <w:color w:val="000000"/>
                <w:spacing w:val="-4"/>
                <w:shd w:val="clear" w:color="auto" w:fill="FFFFFF"/>
              </w:rPr>
            </w:rPrChange>
          </w:rPr>
          <w:t>A</w:t>
        </w:r>
      </w:ins>
      <w:del w:id="187" w:author="Microsoft Office User" w:date="2017-06-27T15:42:00Z">
        <w:r w:rsidRPr="00C03745" w:rsidDel="00C03745">
          <w:rPr>
            <w:rFonts w:ascii="Arial" w:eastAsia="Times New Roman" w:hAnsi="Arial" w:cs="Arial"/>
            <w:color w:val="000000"/>
            <w:spacing w:val="-4"/>
            <w:highlight w:val="yellow"/>
            <w:shd w:val="clear" w:color="auto" w:fill="FFFFFF"/>
            <w:rPrChange w:id="188" w:author="Microsoft Office User" w:date="2017-06-27T15:45:00Z">
              <w:rPr>
                <w:rFonts w:ascii="Arial" w:eastAsia="Times New Roman" w:hAnsi="Arial" w:cs="Arial"/>
                <w:color w:val="000000"/>
                <w:spacing w:val="-4"/>
                <w:shd w:val="clear" w:color="auto" w:fill="FFFFFF"/>
              </w:rPr>
            </w:rPrChange>
          </w:rPr>
          <w:delText>a</w:delText>
        </w:r>
      </w:del>
      <w:r w:rsidRPr="00C03745">
        <w:rPr>
          <w:rFonts w:ascii="Arial" w:eastAsia="Times New Roman" w:hAnsi="Arial" w:cs="Arial"/>
          <w:color w:val="000000"/>
          <w:spacing w:val="-4"/>
          <w:highlight w:val="yellow"/>
          <w:shd w:val="clear" w:color="auto" w:fill="FFFFFF"/>
          <w:rPrChange w:id="189" w:author="Microsoft Office User" w:date="2017-06-27T15:45:00Z">
            <w:rPr>
              <w:rFonts w:ascii="Arial" w:eastAsia="Times New Roman" w:hAnsi="Arial" w:cs="Arial"/>
              <w:color w:val="000000"/>
              <w:spacing w:val="-4"/>
              <w:shd w:val="clear" w:color="auto" w:fill="FFFFFF"/>
            </w:rPr>
          </w:rPrChange>
        </w:rPr>
        <w:t xml:space="preserve">merican; employees can no longer be </w:t>
      </w:r>
      <w:proofErr w:type="spellStart"/>
      <w:r w:rsidRPr="00C03745">
        <w:rPr>
          <w:rFonts w:ascii="Arial" w:eastAsia="Times New Roman" w:hAnsi="Arial" w:cs="Arial"/>
          <w:color w:val="000000"/>
          <w:spacing w:val="-4"/>
          <w:highlight w:val="yellow"/>
          <w:shd w:val="clear" w:color="auto" w:fill="FFFFFF"/>
          <w:rPrChange w:id="190" w:author="Microsoft Office User" w:date="2017-06-27T15:45:00Z">
            <w:rPr>
              <w:rFonts w:ascii="Arial" w:eastAsia="Times New Roman" w:hAnsi="Arial" w:cs="Arial"/>
              <w:color w:val="000000"/>
              <w:spacing w:val="-4"/>
              <w:shd w:val="clear" w:color="auto" w:fill="FFFFFF"/>
            </w:rPr>
          </w:rPrChange>
        </w:rPr>
        <w:t>payed</w:t>
      </w:r>
      <w:proofErr w:type="spellEnd"/>
      <w:r w:rsidRPr="00C03745">
        <w:rPr>
          <w:rFonts w:ascii="Arial" w:eastAsia="Times New Roman" w:hAnsi="Arial" w:cs="Arial"/>
          <w:color w:val="000000"/>
          <w:spacing w:val="-4"/>
          <w:highlight w:val="yellow"/>
          <w:shd w:val="clear" w:color="auto" w:fill="FFFFFF"/>
          <w:rPrChange w:id="191" w:author="Microsoft Office User" w:date="2017-06-27T15:45:00Z">
            <w:rPr>
              <w:rFonts w:ascii="Arial" w:eastAsia="Times New Roman" w:hAnsi="Arial" w:cs="Arial"/>
              <w:color w:val="000000"/>
              <w:spacing w:val="-4"/>
              <w:shd w:val="clear" w:color="auto" w:fill="FFFFFF"/>
            </w:rPr>
          </w:rPrChange>
        </w:rPr>
        <w:t xml:space="preserve"> in cash, and each </w:t>
      </w:r>
      <w:proofErr w:type="gramStart"/>
      <w:r w:rsidRPr="00C03745">
        <w:rPr>
          <w:rFonts w:ascii="Arial" w:eastAsia="Times New Roman" w:hAnsi="Arial" w:cs="Arial"/>
          <w:color w:val="000000"/>
          <w:spacing w:val="-4"/>
          <w:highlight w:val="yellow"/>
          <w:shd w:val="clear" w:color="auto" w:fill="FFFFFF"/>
          <w:rPrChange w:id="192" w:author="Microsoft Office User" w:date="2017-06-27T15:45:00Z">
            <w:rPr>
              <w:rFonts w:ascii="Arial" w:eastAsia="Times New Roman" w:hAnsi="Arial" w:cs="Arial"/>
              <w:color w:val="000000"/>
              <w:spacing w:val="-4"/>
              <w:shd w:val="clear" w:color="auto" w:fill="FFFFFF"/>
            </w:rPr>
          </w:rPrChange>
        </w:rPr>
        <w:t>needs</w:t>
      </w:r>
      <w:proofErr w:type="gramEnd"/>
      <w:r w:rsidRPr="00C03745">
        <w:rPr>
          <w:rFonts w:ascii="Arial" w:eastAsia="Times New Roman" w:hAnsi="Arial" w:cs="Arial"/>
          <w:color w:val="000000"/>
          <w:spacing w:val="-4"/>
          <w:highlight w:val="yellow"/>
          <w:shd w:val="clear" w:color="auto" w:fill="FFFFFF"/>
          <w:rPrChange w:id="193" w:author="Microsoft Office User" w:date="2017-06-27T15:45:00Z">
            <w:rPr>
              <w:rFonts w:ascii="Arial" w:eastAsia="Times New Roman" w:hAnsi="Arial" w:cs="Arial"/>
              <w:color w:val="000000"/>
              <w:spacing w:val="-4"/>
              <w:shd w:val="clear" w:color="auto" w:fill="FFFFFF"/>
            </w:rPr>
          </w:rPrChange>
        </w:rPr>
        <w:t xml:space="preserve"> to have a legal ID and social security number. The Halal Guy owners </w:t>
      </w:r>
      <w:del w:id="194" w:author="Microsoft Office User" w:date="2017-06-27T15:42:00Z">
        <w:r w:rsidRPr="00C03745" w:rsidDel="00C03745">
          <w:rPr>
            <w:rFonts w:ascii="Arial" w:eastAsia="Times New Roman" w:hAnsi="Arial" w:cs="Arial"/>
            <w:color w:val="000000"/>
            <w:spacing w:val="-4"/>
            <w:highlight w:val="yellow"/>
            <w:shd w:val="clear" w:color="auto" w:fill="FFFFFF"/>
            <w:rPrChange w:id="195" w:author="Microsoft Office User" w:date="2017-06-27T15:45:00Z">
              <w:rPr>
                <w:rFonts w:ascii="Arial" w:eastAsia="Times New Roman" w:hAnsi="Arial" w:cs="Arial"/>
                <w:color w:val="000000"/>
                <w:spacing w:val="-4"/>
                <w:shd w:val="clear" w:color="auto" w:fill="FFFFFF"/>
              </w:rPr>
            </w:rPrChange>
          </w:rPr>
          <w:delText>gravitated towards employing</w:delText>
        </w:r>
      </w:del>
      <w:ins w:id="196" w:author="Microsoft Office User" w:date="2017-06-27T15:42:00Z">
        <w:r w:rsidR="00C03745" w:rsidRPr="00C03745">
          <w:rPr>
            <w:rFonts w:ascii="Arial" w:eastAsia="Times New Roman" w:hAnsi="Arial" w:cs="Arial"/>
            <w:color w:val="000000"/>
            <w:spacing w:val="-4"/>
            <w:highlight w:val="yellow"/>
            <w:shd w:val="clear" w:color="auto" w:fill="FFFFFF"/>
            <w:rPrChange w:id="197" w:author="Microsoft Office User" w:date="2017-06-27T15:45:00Z">
              <w:rPr>
                <w:rFonts w:ascii="Arial" w:eastAsia="Times New Roman" w:hAnsi="Arial" w:cs="Arial"/>
                <w:color w:val="000000"/>
                <w:spacing w:val="-4"/>
                <w:shd w:val="clear" w:color="auto" w:fill="FFFFFF"/>
              </w:rPr>
            </w:rPrChange>
          </w:rPr>
          <w:t>have started to employ</w:t>
        </w:r>
      </w:ins>
      <w:r w:rsidRPr="00C03745">
        <w:rPr>
          <w:rFonts w:ascii="Arial" w:eastAsia="Times New Roman" w:hAnsi="Arial" w:cs="Arial"/>
          <w:color w:val="000000"/>
          <w:spacing w:val="-4"/>
          <w:highlight w:val="yellow"/>
          <w:shd w:val="clear" w:color="auto" w:fill="FFFFFF"/>
          <w:rPrChange w:id="198" w:author="Microsoft Office User" w:date="2017-06-27T15:45:00Z">
            <w:rPr>
              <w:rFonts w:ascii="Arial" w:eastAsia="Times New Roman" w:hAnsi="Arial" w:cs="Arial"/>
              <w:color w:val="000000"/>
              <w:spacing w:val="-4"/>
              <w:shd w:val="clear" w:color="auto" w:fill="FFFFFF"/>
            </w:rPr>
          </w:rPrChange>
        </w:rPr>
        <w:t xml:space="preserve"> Egyptians with legal status in the US</w:t>
      </w:r>
      <w:r w:rsidRPr="006D08EC">
        <w:rPr>
          <w:rFonts w:ascii="Arial" w:eastAsia="Times New Roman" w:hAnsi="Arial" w:cs="Arial"/>
          <w:color w:val="000000"/>
          <w:spacing w:val="-4"/>
          <w:shd w:val="clear" w:color="auto" w:fill="FFFFFF"/>
        </w:rPr>
        <w:t xml:space="preserve">. This has created a clear majority of workers who speak </w:t>
      </w:r>
      <w:ins w:id="199" w:author="Microsoft Office User" w:date="2017-06-27T16:04:00Z">
        <w:r w:rsidR="00140A66">
          <w:rPr>
            <w:rFonts w:ascii="Arial" w:eastAsia="Times New Roman" w:hAnsi="Arial" w:cs="Arial"/>
            <w:color w:val="000000"/>
            <w:spacing w:val="-4"/>
            <w:shd w:val="clear" w:color="auto" w:fill="FFFFFF"/>
          </w:rPr>
          <w:t>A</w:t>
        </w:r>
      </w:ins>
      <w:del w:id="200" w:author="Microsoft Office User" w:date="2017-06-27T16:04:00Z">
        <w:r w:rsidRPr="006D08EC" w:rsidDel="00140A66">
          <w:rPr>
            <w:rFonts w:ascii="Arial" w:eastAsia="Times New Roman" w:hAnsi="Arial" w:cs="Arial"/>
            <w:color w:val="000000"/>
            <w:spacing w:val="-4"/>
            <w:shd w:val="clear" w:color="auto" w:fill="FFFFFF"/>
          </w:rPr>
          <w:delText>a</w:delText>
        </w:r>
      </w:del>
      <w:r w:rsidRPr="006D08EC">
        <w:rPr>
          <w:rFonts w:ascii="Arial" w:eastAsia="Times New Roman" w:hAnsi="Arial" w:cs="Arial"/>
          <w:color w:val="000000"/>
          <w:spacing w:val="-4"/>
          <w:shd w:val="clear" w:color="auto" w:fill="FFFFFF"/>
        </w:rPr>
        <w:t>rabic with an Egyptian dialect in the kitchen and understand each other perfectly.</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Arabic speakers from different countries have had to adapt to Egyptian dialect as a “Lingua Franca” as it has dominated the kitchen operation. This difficulty often means that workers unable to speak with that dialect are employed in jobs where </w:t>
      </w:r>
      <w:del w:id="201" w:author="Microsoft Office User" w:date="2017-06-27T16:11:00Z">
        <w:r w:rsidRPr="006D08EC" w:rsidDel="0038400C">
          <w:rPr>
            <w:rFonts w:ascii="Arial" w:eastAsia="Times New Roman" w:hAnsi="Arial" w:cs="Arial"/>
            <w:color w:val="000000"/>
            <w:spacing w:val="-4"/>
            <w:shd w:val="clear" w:color="auto" w:fill="FFFFFF"/>
          </w:rPr>
          <w:delText xml:space="preserve">the </w:delText>
        </w:r>
      </w:del>
      <w:r w:rsidRPr="006D08EC">
        <w:rPr>
          <w:rFonts w:ascii="Arial" w:eastAsia="Times New Roman" w:hAnsi="Arial" w:cs="Arial"/>
          <w:color w:val="000000"/>
          <w:spacing w:val="-4"/>
          <w:shd w:val="clear" w:color="auto" w:fill="FFFFFF"/>
        </w:rPr>
        <w:t xml:space="preserve">communication is not a priority, </w:t>
      </w:r>
      <w:ins w:id="202" w:author="Microsoft Office User" w:date="2017-06-27T16:11:00Z">
        <w:r w:rsidR="0038400C">
          <w:rPr>
            <w:rFonts w:ascii="Arial" w:eastAsia="Times New Roman" w:hAnsi="Arial" w:cs="Arial"/>
            <w:color w:val="000000"/>
            <w:spacing w:val="-4"/>
            <w:shd w:val="clear" w:color="auto" w:fill="FFFFFF"/>
          </w:rPr>
          <w:t xml:space="preserve">as </w:t>
        </w:r>
      </w:ins>
      <w:del w:id="203" w:author="Microsoft Office User" w:date="2017-06-27T16:11:00Z">
        <w:r w:rsidRPr="006D08EC" w:rsidDel="0038400C">
          <w:rPr>
            <w:rFonts w:ascii="Arial" w:eastAsia="Times New Roman" w:hAnsi="Arial" w:cs="Arial"/>
            <w:color w:val="000000"/>
            <w:spacing w:val="-4"/>
            <w:shd w:val="clear" w:color="auto" w:fill="FFFFFF"/>
          </w:rPr>
          <w:delText xml:space="preserve">for example </w:delText>
        </w:r>
      </w:del>
      <w:r w:rsidRPr="006D08EC">
        <w:rPr>
          <w:rFonts w:ascii="Arial" w:eastAsia="Times New Roman" w:hAnsi="Arial" w:cs="Arial"/>
          <w:color w:val="000000"/>
          <w:spacing w:val="-4"/>
          <w:shd w:val="clear" w:color="auto" w:fill="FFFFFF"/>
        </w:rPr>
        <w:t>truck drivers</w:t>
      </w:r>
      <w:del w:id="204" w:author="Microsoft Office User" w:date="2017-06-27T16:11:00Z">
        <w:r w:rsidRPr="006D08EC" w:rsidDel="0038400C">
          <w:rPr>
            <w:rFonts w:ascii="Arial" w:eastAsia="Times New Roman" w:hAnsi="Arial" w:cs="Arial"/>
            <w:color w:val="000000"/>
            <w:spacing w:val="-4"/>
            <w:shd w:val="clear" w:color="auto" w:fill="FFFFFF"/>
          </w:rPr>
          <w:delText>, cleaners etc</w:delText>
        </w:r>
      </w:del>
      <w:ins w:id="205" w:author="Microsoft Office User" w:date="2017-06-27T16:11:00Z">
        <w:r w:rsidR="0038400C">
          <w:rPr>
            <w:rFonts w:ascii="Arial" w:eastAsia="Times New Roman" w:hAnsi="Arial" w:cs="Arial"/>
            <w:color w:val="000000"/>
            <w:spacing w:val="-4"/>
            <w:shd w:val="clear" w:color="auto" w:fill="FFFFFF"/>
          </w:rPr>
          <w:t xml:space="preserve"> or cleaners for example</w:t>
        </w:r>
      </w:ins>
      <w:r w:rsidRPr="006D08EC">
        <w:rPr>
          <w:rFonts w:ascii="Arial" w:eastAsia="Times New Roman" w:hAnsi="Arial" w:cs="Arial"/>
          <w:color w:val="000000"/>
          <w:spacing w:val="-4"/>
          <w:shd w:val="clear" w:color="auto" w:fill="FFFFFF"/>
        </w:rPr>
        <w:t>. More skilled workers like Salman, who are capable of speaking multiple languages and are fluent in</w:t>
      </w:r>
      <w:del w:id="206" w:author="Microsoft Office User" w:date="2017-06-27T16:12:00Z">
        <w:r w:rsidRPr="006D08EC" w:rsidDel="00F602C2">
          <w:rPr>
            <w:rFonts w:ascii="Arial" w:eastAsia="Times New Roman" w:hAnsi="Arial" w:cs="Arial"/>
            <w:color w:val="000000"/>
            <w:spacing w:val="-4"/>
            <w:shd w:val="clear" w:color="auto" w:fill="FFFFFF"/>
          </w:rPr>
          <w:delText xml:space="preserve"> speaking</w:delText>
        </w:r>
      </w:del>
      <w:r w:rsidRPr="006D08EC">
        <w:rPr>
          <w:rFonts w:ascii="Arial" w:eastAsia="Times New Roman" w:hAnsi="Arial" w:cs="Arial"/>
          <w:color w:val="000000"/>
          <w:spacing w:val="-4"/>
          <w:shd w:val="clear" w:color="auto" w:fill="FFFFFF"/>
        </w:rPr>
        <w:t xml:space="preserve"> the </w:t>
      </w:r>
      <w:ins w:id="207" w:author="Microsoft Office User" w:date="2017-06-27T16:12:00Z">
        <w:r w:rsidR="00F602C2">
          <w:rPr>
            <w:rFonts w:ascii="Arial" w:eastAsia="Times New Roman" w:hAnsi="Arial" w:cs="Arial"/>
            <w:color w:val="000000"/>
            <w:spacing w:val="-4"/>
            <w:shd w:val="clear" w:color="auto" w:fill="FFFFFF"/>
          </w:rPr>
          <w:t>E</w:t>
        </w:r>
      </w:ins>
      <w:del w:id="208" w:author="Microsoft Office User" w:date="2017-06-27T16:12:00Z">
        <w:r w:rsidRPr="006D08EC" w:rsidDel="00F602C2">
          <w:rPr>
            <w:rFonts w:ascii="Arial" w:eastAsia="Times New Roman" w:hAnsi="Arial" w:cs="Arial"/>
            <w:color w:val="000000"/>
            <w:spacing w:val="-4"/>
            <w:shd w:val="clear" w:color="auto" w:fill="FFFFFF"/>
          </w:rPr>
          <w:delText>e</w:delText>
        </w:r>
      </w:del>
      <w:r w:rsidRPr="006D08EC">
        <w:rPr>
          <w:rFonts w:ascii="Arial" w:eastAsia="Times New Roman" w:hAnsi="Arial" w:cs="Arial"/>
          <w:color w:val="000000"/>
          <w:spacing w:val="-4"/>
          <w:shd w:val="clear" w:color="auto" w:fill="FFFFFF"/>
        </w:rPr>
        <w:t>gyptian dialect are promoted to working at the food carts. </w:t>
      </w:r>
      <w:r w:rsidRPr="006D08EC">
        <w:rPr>
          <w:rFonts w:ascii="Arial" w:eastAsia="Times New Roman" w:hAnsi="Arial" w:cs="Arial"/>
          <w:color w:val="000000"/>
          <w:spacing w:val="-4"/>
        </w:rPr>
        <w:br/>
      </w:r>
    </w:p>
    <w:p w14:paraId="334D0E24" w14:textId="774C33E2" w:rsidR="006D08EC" w:rsidRPr="006D08EC" w:rsidRDefault="006D08EC" w:rsidP="006D08EC">
      <w:pPr>
        <w:rPr>
          <w:rFonts w:ascii="Times New Roman" w:eastAsia="Times New Roman" w:hAnsi="Times New Roman" w:cs="Times New Roman"/>
        </w:rPr>
      </w:pP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This video demonstrates recordings of </w:t>
      </w:r>
      <w:proofErr w:type="spellStart"/>
      <w:r w:rsidRPr="006D08EC">
        <w:rPr>
          <w:rFonts w:ascii="Arial" w:eastAsia="Times New Roman" w:hAnsi="Arial" w:cs="Arial"/>
          <w:color w:val="000000"/>
          <w:spacing w:val="-4"/>
          <w:shd w:val="clear" w:color="auto" w:fill="FFFFFF"/>
        </w:rPr>
        <w:t>Translanguaging</w:t>
      </w:r>
      <w:proofErr w:type="spellEnd"/>
      <w:r w:rsidRPr="006D08EC">
        <w:rPr>
          <w:rFonts w:ascii="Arial" w:eastAsia="Times New Roman" w:hAnsi="Arial" w:cs="Arial"/>
          <w:color w:val="000000"/>
          <w:spacing w:val="-4"/>
          <w:shd w:val="clear" w:color="auto" w:fill="FFFFFF"/>
        </w:rPr>
        <w:t xml:space="preserve"> and code-switching by food cart vendors during the daily </w:t>
      </w:r>
      <w:del w:id="209" w:author="Microsoft Office User" w:date="2017-06-27T12:22:00Z">
        <w:r w:rsidRPr="006D08EC" w:rsidDel="00240A6E">
          <w:rPr>
            <w:rFonts w:ascii="Arial" w:eastAsia="Times New Roman" w:hAnsi="Arial" w:cs="Arial"/>
            <w:color w:val="000000"/>
            <w:spacing w:val="-4"/>
            <w:shd w:val="clear" w:color="auto" w:fill="FFFFFF"/>
          </w:rPr>
          <w:delText>transcation</w:delText>
        </w:r>
      </w:del>
      <w:ins w:id="210" w:author="Microsoft Office User" w:date="2017-06-27T12:22:00Z">
        <w:r w:rsidR="00240A6E" w:rsidRPr="006D08EC">
          <w:rPr>
            <w:rFonts w:ascii="Arial" w:eastAsia="Times New Roman" w:hAnsi="Arial" w:cs="Arial"/>
            <w:color w:val="000000"/>
            <w:spacing w:val="-4"/>
            <w:shd w:val="clear" w:color="auto" w:fill="FFFFFF"/>
          </w:rPr>
          <w:t>transaction</w:t>
        </w:r>
      </w:ins>
      <w:r w:rsidRPr="006D08EC">
        <w:rPr>
          <w:rFonts w:ascii="Arial" w:eastAsia="Times New Roman" w:hAnsi="Arial" w:cs="Arial"/>
          <w:color w:val="000000"/>
          <w:spacing w:val="-4"/>
          <w:shd w:val="clear" w:color="auto" w:fill="FFFFFF"/>
        </w:rPr>
        <w:t xml:space="preserve"> with clients ordering "Chicken over rice". This was chosen as a baseline for comparison between vendors' dialects. </w:t>
      </w:r>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Times New Roman" w:eastAsia="Times New Roman" w:hAnsi="Times New Roman" w:cs="Times New Roman"/>
          <w:noProof/>
        </w:rPr>
        <mc:AlternateContent>
          <mc:Choice Requires="wps">
            <w:drawing>
              <wp:inline distT="0" distB="0" distL="0" distR="0" wp14:anchorId="258391E5" wp14:editId="4380B557">
                <wp:extent cx="302260" cy="302260"/>
                <wp:effectExtent l="0" t="0" r="0" b="0"/>
                <wp:docPr id="1" name="Rectangle 1" descr="img/CartVanKitchenne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82673" id="Rectangle 1" o:spid="_x0000_s1026" alt="img/CartVanKitchennew.gif"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" filled="f" stroked="f">
                <o:lock v:ext="edit" aspectratio="t"/>
                <w10:anchorlock/>
              </v:rect>
            </w:pict>
          </mc:Fallback>
        </mc:AlternateContent>
      </w:r>
      <w:bookmarkStart w:id="211" w:name="_GoBack"/>
      <w:bookmarkEnd w:id="211"/>
      <w:r w:rsidRPr="006D08EC">
        <w:rPr>
          <w:rFonts w:ascii="Arial" w:eastAsia="Times New Roman" w:hAnsi="Arial" w:cs="Arial"/>
          <w:color w:val="000000"/>
          <w:spacing w:val="-4"/>
        </w:rPr>
        <w:br/>
      </w:r>
      <w:r w:rsidRPr="006D08EC">
        <w:rPr>
          <w:rFonts w:ascii="Arial" w:eastAsia="Times New Roman" w:hAnsi="Arial" w:cs="Arial"/>
          <w:color w:val="000000"/>
          <w:spacing w:val="-4"/>
        </w:rPr>
        <w:br/>
      </w:r>
      <w:r w:rsidRPr="006D08EC">
        <w:rPr>
          <w:rFonts w:ascii="Arial" w:eastAsia="Times New Roman" w:hAnsi="Arial" w:cs="Arial"/>
          <w:color w:val="000000"/>
          <w:spacing w:val="-4"/>
        </w:rPr>
        <w:br/>
      </w:r>
    </w:p>
    <w:p w14:paraId="2E245AB0" w14:textId="77777777" w:rsidR="006D08EC" w:rsidRPr="006D08EC" w:rsidRDefault="006D08EC" w:rsidP="006D08EC">
      <w:pPr>
        <w:shd w:val="clear" w:color="auto" w:fill="FFFFFF"/>
        <w:spacing w:before="150" w:after="150"/>
        <w:outlineLvl w:val="4"/>
        <w:rPr>
          <w:rFonts w:ascii="Arial" w:eastAsia="Times New Roman" w:hAnsi="Arial" w:cs="Arial"/>
          <w:b/>
          <w:bCs/>
          <w:color w:val="000000"/>
          <w:spacing w:val="-4"/>
          <w:sz w:val="33"/>
          <w:szCs w:val="33"/>
        </w:rPr>
      </w:pPr>
      <w:r w:rsidRPr="006D08EC">
        <w:rPr>
          <w:rFonts w:ascii="Arial" w:eastAsia="Times New Roman" w:hAnsi="Arial" w:cs="Arial"/>
          <w:b/>
          <w:bCs/>
          <w:color w:val="000000"/>
          <w:spacing w:val="-4"/>
          <w:sz w:val="33"/>
          <w:szCs w:val="33"/>
        </w:rPr>
        <w:t>Conclusions</w:t>
      </w:r>
    </w:p>
    <w:p w14:paraId="43B7E316" w14:textId="3EBC9B04" w:rsidR="006D08EC" w:rsidRPr="006D08EC" w:rsidRDefault="006D08EC" w:rsidP="000606F3">
      <w:pPr>
        <w:rPr>
          <w:rFonts w:ascii="Times New Roman" w:eastAsia="Times New Roman" w:hAnsi="Times New Roman" w:cs="Times New Roman"/>
        </w:rPr>
      </w:pP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 xml:space="preserve">The halal food cart sits at the intersection of a number </w:t>
      </w:r>
      <w:ins w:id="212" w:author="Microsoft Office User" w:date="2017-06-26T16:32:00Z">
        <w:r w:rsidR="00B01C86">
          <w:rPr>
            <w:rFonts w:ascii="Arial" w:eastAsia="Times New Roman" w:hAnsi="Arial" w:cs="Arial"/>
            <w:color w:val="000000"/>
            <w:spacing w:val="-4"/>
            <w:shd w:val="clear" w:color="auto" w:fill="FFFFFF"/>
          </w:rPr>
          <w:t xml:space="preserve">of </w:t>
        </w:r>
      </w:ins>
      <w:r w:rsidRPr="006D08EC">
        <w:rPr>
          <w:rFonts w:ascii="Arial" w:eastAsia="Times New Roman" w:hAnsi="Arial" w:cs="Arial"/>
          <w:color w:val="000000"/>
          <w:spacing w:val="-4"/>
          <w:shd w:val="clear" w:color="auto" w:fill="FFFFFF"/>
        </w:rPr>
        <w:t xml:space="preserve">networks, </w:t>
      </w:r>
      <w:ins w:id="213" w:author="Microsoft Office User" w:date="2017-06-27T11:41:00Z">
        <w:r w:rsidR="00516F32">
          <w:rPr>
            <w:rFonts w:ascii="Arial" w:eastAsia="Times New Roman" w:hAnsi="Arial" w:cs="Arial"/>
            <w:color w:val="000000"/>
            <w:spacing w:val="-4"/>
            <w:shd w:val="clear" w:color="auto" w:fill="FFFFFF"/>
          </w:rPr>
          <w:t>their</w:t>
        </w:r>
      </w:ins>
      <w:del w:id="214" w:author="Microsoft Office User" w:date="2017-06-27T11:41:00Z">
        <w:r w:rsidRPr="006D08EC" w:rsidDel="00516F32">
          <w:rPr>
            <w:rFonts w:ascii="Arial" w:eastAsia="Times New Roman" w:hAnsi="Arial" w:cs="Arial"/>
            <w:color w:val="000000"/>
            <w:spacing w:val="-4"/>
            <w:shd w:val="clear" w:color="auto" w:fill="FFFFFF"/>
          </w:rPr>
          <w:delText>its</w:delText>
        </w:r>
      </w:del>
      <w:r w:rsidRPr="006D08EC">
        <w:rPr>
          <w:rFonts w:ascii="Arial" w:eastAsia="Times New Roman" w:hAnsi="Arial" w:cs="Arial"/>
          <w:color w:val="000000"/>
          <w:spacing w:val="-4"/>
          <w:shd w:val="clear" w:color="auto" w:fill="FFFFFF"/>
        </w:rPr>
        <w:t xml:space="preserve"> mobile nature a good indicator of how these networks are manifested in the urban context. </w:t>
      </w:r>
      <w:del w:id="215" w:author="Microsoft Office User" w:date="2017-06-27T11:28:00Z">
        <w:r w:rsidRPr="006D08EC" w:rsidDel="00207D14">
          <w:rPr>
            <w:rFonts w:ascii="Arial" w:eastAsia="Times New Roman" w:hAnsi="Arial" w:cs="Arial"/>
            <w:color w:val="000000"/>
            <w:spacing w:val="-4"/>
            <w:shd w:val="clear" w:color="auto" w:fill="FFFFFF"/>
          </w:rPr>
          <w:delText>However i</w:delText>
        </w:r>
        <w:commentRangeStart w:id="216"/>
        <w:r w:rsidRPr="006D08EC" w:rsidDel="00207D14">
          <w:rPr>
            <w:rFonts w:ascii="Arial" w:eastAsia="Times New Roman" w:hAnsi="Arial" w:cs="Arial"/>
            <w:color w:val="000000"/>
            <w:spacing w:val="-4"/>
            <w:shd w:val="clear" w:color="auto" w:fill="FFFFFF"/>
          </w:rPr>
          <w:delText xml:space="preserve">ts unique cultural identity, the promise of halal food, brings a number of linguistic conflicts to the fore. </w:delText>
        </w:r>
        <w:commentRangeEnd w:id="216"/>
        <w:r w:rsidR="001E6162" w:rsidDel="00207D14">
          <w:rPr>
            <w:rStyle w:val="CommentReference"/>
          </w:rPr>
          <w:commentReference w:id="216"/>
        </w:r>
        <w:commentRangeStart w:id="217"/>
        <w:r w:rsidRPr="006D08EC" w:rsidDel="00207D14">
          <w:rPr>
            <w:rFonts w:ascii="Arial" w:eastAsia="Times New Roman" w:hAnsi="Arial" w:cs="Arial"/>
            <w:color w:val="000000"/>
            <w:spacing w:val="-4"/>
            <w:shd w:val="clear" w:color="auto" w:fill="FFFFFF"/>
          </w:rPr>
          <w:delText xml:space="preserve">The success of selling halal food is not predicated on the taste of the food or the economics of its operation, mostly it is predicated on how well ts vendors can adapt to the predominant use of english in its immediate surrounding context. </w:delText>
        </w:r>
        <w:commentRangeEnd w:id="217"/>
        <w:r w:rsidR="001E6162" w:rsidDel="00207D14">
          <w:rPr>
            <w:rStyle w:val="CommentReference"/>
          </w:rPr>
          <w:commentReference w:id="217"/>
        </w:r>
        <w:commentRangeStart w:id="218"/>
        <w:r w:rsidRPr="006D08EC" w:rsidDel="00207D14">
          <w:rPr>
            <w:rFonts w:ascii="Arial" w:eastAsia="Times New Roman" w:hAnsi="Arial" w:cs="Arial"/>
            <w:color w:val="000000"/>
            <w:spacing w:val="-4"/>
            <w:shd w:val="clear" w:color="auto" w:fill="FFFFFF"/>
          </w:rPr>
          <w:delText>Its cultural identity, it’s the main selling point, is required to undergo a linguistic translation to enter medium where it is fully comprehensible to its consumer.</w:delText>
        </w:r>
        <w:commentRangeEnd w:id="218"/>
        <w:r w:rsidR="001E6162" w:rsidDel="00207D14">
          <w:rPr>
            <w:rStyle w:val="CommentReference"/>
          </w:rPr>
          <w:commentReference w:id="218"/>
        </w:r>
        <w:r w:rsidRPr="006D08EC" w:rsidDel="00207D14">
          <w:rPr>
            <w:rFonts w:ascii="Arial" w:eastAsia="Times New Roman" w:hAnsi="Arial" w:cs="Arial"/>
            <w:color w:val="000000"/>
            <w:spacing w:val="-4"/>
            <w:shd w:val="clear" w:color="auto" w:fill="FFFFFF"/>
          </w:rPr>
          <w:delText xml:space="preserve"> </w:delText>
        </w:r>
      </w:del>
      <w:r w:rsidRPr="006D08EC">
        <w:rPr>
          <w:rFonts w:ascii="Arial" w:eastAsia="Times New Roman" w:hAnsi="Arial" w:cs="Arial"/>
          <w:color w:val="000000"/>
          <w:spacing w:val="-4"/>
          <w:shd w:val="clear" w:color="auto" w:fill="FFFFFF"/>
        </w:rPr>
        <w:t xml:space="preserve">The </w:t>
      </w:r>
      <w:ins w:id="219" w:author="Microsoft Office User" w:date="2017-06-27T11:32:00Z">
        <w:r w:rsidR="00060EC9">
          <w:rPr>
            <w:rFonts w:ascii="Arial" w:eastAsia="Times New Roman" w:hAnsi="Arial" w:cs="Arial"/>
            <w:color w:val="000000"/>
            <w:spacing w:val="-4"/>
            <w:shd w:val="clear" w:color="auto" w:fill="FFFFFF"/>
          </w:rPr>
          <w:t xml:space="preserve">effect of the linguistic </w:t>
        </w:r>
      </w:ins>
      <w:r w:rsidRPr="006D08EC">
        <w:rPr>
          <w:rFonts w:ascii="Arial" w:eastAsia="Times New Roman" w:hAnsi="Arial" w:cs="Arial"/>
          <w:color w:val="000000"/>
          <w:spacing w:val="-4"/>
          <w:shd w:val="clear" w:color="auto" w:fill="FFFFFF"/>
        </w:rPr>
        <w:t xml:space="preserve">conflicts </w:t>
      </w:r>
      <w:del w:id="220" w:author="Microsoft Office User" w:date="2017-06-27T11:34:00Z">
        <w:r w:rsidRPr="006D08EC" w:rsidDel="002B2134">
          <w:rPr>
            <w:rFonts w:ascii="Arial" w:eastAsia="Times New Roman" w:hAnsi="Arial" w:cs="Arial"/>
            <w:color w:val="000000"/>
            <w:spacing w:val="-4"/>
            <w:shd w:val="clear" w:color="auto" w:fill="FFFFFF"/>
          </w:rPr>
          <w:delText xml:space="preserve">do not stop there, rather their effects </w:delText>
        </w:r>
      </w:del>
      <w:r w:rsidRPr="006D08EC">
        <w:rPr>
          <w:rFonts w:ascii="Arial" w:eastAsia="Times New Roman" w:hAnsi="Arial" w:cs="Arial"/>
          <w:color w:val="000000"/>
          <w:spacing w:val="-4"/>
          <w:shd w:val="clear" w:color="auto" w:fill="FFFFFF"/>
        </w:rPr>
        <w:t xml:space="preserve">are felt in the entire hierarchy of employment in the halal food operation </w:t>
      </w:r>
      <w:del w:id="221" w:author="Microsoft Office User" w:date="2017-06-27T11:35:00Z">
        <w:r w:rsidRPr="006D08EC" w:rsidDel="002B2134">
          <w:rPr>
            <w:rFonts w:ascii="Arial" w:eastAsia="Times New Roman" w:hAnsi="Arial" w:cs="Arial"/>
            <w:color w:val="000000"/>
            <w:spacing w:val="-4"/>
            <w:shd w:val="clear" w:color="auto" w:fill="FFFFFF"/>
          </w:rPr>
          <w:delText xml:space="preserve">as </w:delText>
        </w:r>
      </w:del>
      <w:ins w:id="222" w:author="Microsoft Office User" w:date="2017-06-27T11:35:00Z">
        <w:r w:rsidR="002B2134">
          <w:rPr>
            <w:rFonts w:ascii="Arial" w:eastAsia="Times New Roman" w:hAnsi="Arial" w:cs="Arial"/>
            <w:color w:val="000000"/>
            <w:spacing w:val="-4"/>
            <w:shd w:val="clear" w:color="auto" w:fill="FFFFFF"/>
          </w:rPr>
          <w:t>in</w:t>
        </w:r>
        <w:r w:rsidR="002B2134" w:rsidRPr="006D08EC">
          <w:rPr>
            <w:rFonts w:ascii="Arial" w:eastAsia="Times New Roman" w:hAnsi="Arial" w:cs="Arial"/>
            <w:color w:val="000000"/>
            <w:spacing w:val="-4"/>
            <w:shd w:val="clear" w:color="auto" w:fill="FFFFFF"/>
          </w:rPr>
          <w:t xml:space="preserve"> </w:t>
        </w:r>
      </w:ins>
      <w:r w:rsidRPr="006D08EC">
        <w:rPr>
          <w:rFonts w:ascii="Arial" w:eastAsia="Times New Roman" w:hAnsi="Arial" w:cs="Arial"/>
          <w:color w:val="000000"/>
          <w:spacing w:val="-4"/>
          <w:shd w:val="clear" w:color="auto" w:fill="FFFFFF"/>
        </w:rPr>
        <w:t>job position</w:t>
      </w:r>
      <w:ins w:id="223" w:author="Microsoft Office User" w:date="2017-06-27T11:42:00Z">
        <w:r w:rsidR="00516F32">
          <w:rPr>
            <w:rFonts w:ascii="Arial" w:eastAsia="Times New Roman" w:hAnsi="Arial" w:cs="Arial"/>
            <w:color w:val="000000"/>
            <w:spacing w:val="-4"/>
            <w:shd w:val="clear" w:color="auto" w:fill="FFFFFF"/>
          </w:rPr>
          <w:t>s and</w:t>
        </w:r>
      </w:ins>
      <w:del w:id="224" w:author="Microsoft Office User" w:date="2017-06-27T11:42:00Z">
        <w:r w:rsidRPr="006D08EC" w:rsidDel="00516F32">
          <w:rPr>
            <w:rFonts w:ascii="Arial" w:eastAsia="Times New Roman" w:hAnsi="Arial" w:cs="Arial"/>
            <w:color w:val="000000"/>
            <w:spacing w:val="-4"/>
            <w:shd w:val="clear" w:color="auto" w:fill="FFFFFF"/>
          </w:rPr>
          <w:delText>s,</w:delText>
        </w:r>
      </w:del>
      <w:r w:rsidRPr="006D08EC">
        <w:rPr>
          <w:rFonts w:ascii="Arial" w:eastAsia="Times New Roman" w:hAnsi="Arial" w:cs="Arial"/>
          <w:color w:val="000000"/>
          <w:spacing w:val="-4"/>
          <w:shd w:val="clear" w:color="auto" w:fill="FFFFFF"/>
        </w:rPr>
        <w:t xml:space="preserve"> promotions</w:t>
      </w:r>
      <w:ins w:id="225" w:author="Microsoft Office User" w:date="2017-06-27T11:42:00Z">
        <w:r w:rsidR="00516F32">
          <w:rPr>
            <w:rFonts w:ascii="Arial" w:eastAsia="Times New Roman" w:hAnsi="Arial" w:cs="Arial"/>
            <w:color w:val="000000"/>
            <w:spacing w:val="-4"/>
            <w:shd w:val="clear" w:color="auto" w:fill="FFFFFF"/>
          </w:rPr>
          <w:t>. The ability to navigate customer service and administrative tasks is predicated on ability to speak English.</w:t>
        </w:r>
      </w:ins>
      <w:r w:rsidRPr="006D08EC">
        <w:rPr>
          <w:rFonts w:ascii="Arial" w:eastAsia="Times New Roman" w:hAnsi="Arial" w:cs="Arial"/>
          <w:color w:val="000000"/>
          <w:spacing w:val="-4"/>
          <w:shd w:val="clear" w:color="auto" w:fill="FFFFFF"/>
        </w:rPr>
        <w:t xml:space="preserve"> </w:t>
      </w:r>
      <w:ins w:id="226" w:author="Microsoft Office User" w:date="2017-06-27T12:11:00Z">
        <w:r w:rsidR="003737FF">
          <w:rPr>
            <w:rFonts w:ascii="Arial" w:eastAsia="Times New Roman" w:hAnsi="Arial" w:cs="Arial"/>
            <w:color w:val="000000"/>
            <w:spacing w:val="-4"/>
            <w:shd w:val="clear" w:color="auto" w:fill="FFFFFF"/>
          </w:rPr>
          <w:t>That said, Halal Food Carts still act as a</w:t>
        </w:r>
      </w:ins>
      <w:ins w:id="227" w:author="Microsoft Office User" w:date="2017-06-27T12:15:00Z">
        <w:r w:rsidR="00D215E2">
          <w:rPr>
            <w:rFonts w:ascii="Arial" w:eastAsia="Times New Roman" w:hAnsi="Arial" w:cs="Arial"/>
            <w:color w:val="000000"/>
            <w:spacing w:val="-4"/>
            <w:shd w:val="clear" w:color="auto" w:fill="FFFFFF"/>
          </w:rPr>
          <w:t xml:space="preserve">n linguistic </w:t>
        </w:r>
      </w:ins>
      <w:ins w:id="228" w:author="Microsoft Office User" w:date="2017-06-27T12:11:00Z">
        <w:r w:rsidR="003737FF">
          <w:rPr>
            <w:rFonts w:ascii="Arial" w:eastAsia="Times New Roman" w:hAnsi="Arial" w:cs="Arial"/>
            <w:color w:val="000000"/>
            <w:spacing w:val="-4"/>
            <w:shd w:val="clear" w:color="auto" w:fill="FFFFFF"/>
          </w:rPr>
          <w:t>signifier</w:t>
        </w:r>
      </w:ins>
      <w:ins w:id="229" w:author="Microsoft Office User" w:date="2017-06-27T12:21:00Z">
        <w:r w:rsidR="000606F3">
          <w:rPr>
            <w:rFonts w:ascii="Arial" w:eastAsia="Times New Roman" w:hAnsi="Arial" w:cs="Arial"/>
            <w:color w:val="000000"/>
            <w:spacing w:val="-4"/>
            <w:shd w:val="clear" w:color="auto" w:fill="FFFFFF"/>
          </w:rPr>
          <w:t>, making their own distinctly Arabic contribution</w:t>
        </w:r>
      </w:ins>
      <w:ins w:id="230" w:author="Microsoft Office User" w:date="2017-06-27T12:22:00Z">
        <w:r w:rsidR="000606F3">
          <w:rPr>
            <w:rFonts w:ascii="Arial" w:eastAsia="Times New Roman" w:hAnsi="Arial" w:cs="Arial"/>
            <w:color w:val="000000"/>
            <w:spacing w:val="-4"/>
            <w:shd w:val="clear" w:color="auto" w:fill="FFFFFF"/>
          </w:rPr>
          <w:t xml:space="preserve"> to New York City’s streetscape.</w:t>
        </w:r>
      </w:ins>
      <w:ins w:id="231" w:author="Microsoft Office User" w:date="2017-06-27T12:21:00Z">
        <w:r w:rsidR="000606F3">
          <w:rPr>
            <w:rFonts w:ascii="Arial" w:eastAsia="Times New Roman" w:hAnsi="Arial" w:cs="Arial"/>
            <w:color w:val="000000"/>
            <w:spacing w:val="-4"/>
            <w:shd w:val="clear" w:color="auto" w:fill="FFFFFF"/>
          </w:rPr>
          <w:t xml:space="preserve"> </w:t>
        </w:r>
      </w:ins>
      <w:del w:id="232" w:author="Microsoft Office User" w:date="2017-06-27T11:42:00Z">
        <w:r w:rsidRPr="006D08EC" w:rsidDel="00516F32">
          <w:rPr>
            <w:rFonts w:ascii="Arial" w:eastAsia="Times New Roman" w:hAnsi="Arial" w:cs="Arial"/>
            <w:color w:val="000000"/>
            <w:spacing w:val="-4"/>
            <w:shd w:val="clear" w:color="auto" w:fill="FFFFFF"/>
          </w:rPr>
          <w:delText xml:space="preserve">and even the independence to </w:delText>
        </w:r>
        <w:commentRangeStart w:id="233"/>
        <w:r w:rsidRPr="006D08EC" w:rsidDel="00516F32">
          <w:rPr>
            <w:rFonts w:ascii="Arial" w:eastAsia="Times New Roman" w:hAnsi="Arial" w:cs="Arial"/>
            <w:color w:val="000000"/>
            <w:spacing w:val="-4"/>
            <w:shd w:val="clear" w:color="auto" w:fill="FFFFFF"/>
          </w:rPr>
          <w:delText xml:space="preserve">navigate the regulatory system </w:delText>
        </w:r>
        <w:commentRangeEnd w:id="233"/>
        <w:r w:rsidR="00FD4089" w:rsidDel="00516F32">
          <w:rPr>
            <w:rStyle w:val="CommentReference"/>
          </w:rPr>
          <w:commentReference w:id="233"/>
        </w:r>
        <w:r w:rsidRPr="006D08EC" w:rsidDel="00516F32">
          <w:rPr>
            <w:rFonts w:ascii="Arial" w:eastAsia="Times New Roman" w:hAnsi="Arial" w:cs="Arial"/>
            <w:color w:val="000000"/>
            <w:spacing w:val="-4"/>
            <w:shd w:val="clear" w:color="auto" w:fill="FFFFFF"/>
          </w:rPr>
          <w:delText xml:space="preserve">are predicated on the capability of vendors to speak </w:delText>
        </w:r>
      </w:del>
      <w:del w:id="234" w:author="Microsoft Office User" w:date="2017-06-26T16:45:00Z">
        <w:r w:rsidRPr="006D08EC" w:rsidDel="00FD4089">
          <w:rPr>
            <w:rFonts w:ascii="Arial" w:eastAsia="Times New Roman" w:hAnsi="Arial" w:cs="Arial"/>
            <w:color w:val="000000"/>
            <w:spacing w:val="-4"/>
            <w:shd w:val="clear" w:color="auto" w:fill="FFFFFF"/>
          </w:rPr>
          <w:delText>e</w:delText>
        </w:r>
      </w:del>
      <w:del w:id="235" w:author="Microsoft Office User" w:date="2017-06-27T11:42:00Z">
        <w:r w:rsidRPr="006D08EC" w:rsidDel="00516F32">
          <w:rPr>
            <w:rFonts w:ascii="Arial" w:eastAsia="Times New Roman" w:hAnsi="Arial" w:cs="Arial"/>
            <w:color w:val="000000"/>
            <w:spacing w:val="-4"/>
            <w:shd w:val="clear" w:color="auto" w:fill="FFFFFF"/>
          </w:rPr>
          <w:delText xml:space="preserve">nglish proficiently. </w:delText>
        </w:r>
      </w:del>
      <w:del w:id="236" w:author="Microsoft Office User" w:date="2017-06-27T12:05:00Z">
        <w:r w:rsidRPr="006D08EC" w:rsidDel="00552F78">
          <w:rPr>
            <w:rFonts w:ascii="Arial" w:eastAsia="Times New Roman" w:hAnsi="Arial" w:cs="Arial"/>
            <w:color w:val="000000"/>
            <w:spacing w:val="-4"/>
            <w:shd w:val="clear" w:color="auto" w:fill="FFFFFF"/>
          </w:rPr>
          <w:delText xml:space="preserve">Traversing all these conflicts the identity of halal food is distorted, what is </w:delText>
        </w:r>
        <w:commentRangeStart w:id="237"/>
        <w:r w:rsidRPr="006D08EC" w:rsidDel="00552F78">
          <w:rPr>
            <w:rFonts w:ascii="Arial" w:eastAsia="Times New Roman" w:hAnsi="Arial" w:cs="Arial"/>
            <w:color w:val="000000"/>
            <w:spacing w:val="-4"/>
            <w:shd w:val="clear" w:color="auto" w:fill="FFFFFF"/>
          </w:rPr>
          <w:delText xml:space="preserve">essentially a cultural cornerstone </w:delText>
        </w:r>
        <w:commentRangeEnd w:id="237"/>
        <w:r w:rsidR="00FD4089" w:rsidDel="00552F78">
          <w:rPr>
            <w:rStyle w:val="CommentReference"/>
          </w:rPr>
          <w:commentReference w:id="237"/>
        </w:r>
        <w:r w:rsidRPr="006D08EC" w:rsidDel="00552F78">
          <w:rPr>
            <w:rFonts w:ascii="Arial" w:eastAsia="Times New Roman" w:hAnsi="Arial" w:cs="Arial"/>
            <w:color w:val="000000"/>
            <w:spacing w:val="-4"/>
            <w:shd w:val="clear" w:color="auto" w:fill="FFFFFF"/>
          </w:rPr>
          <w:delText>for Arabs in general is commodified and abstracted through linguistic transformations, all to enable it to become a saleable commodity on the streets of New York.</w:delText>
        </w:r>
        <w:r w:rsidRPr="006D08EC" w:rsidDel="00552F78">
          <w:rPr>
            <w:rFonts w:ascii="Arial" w:eastAsia="Times New Roman" w:hAnsi="Arial" w:cs="Arial"/>
            <w:color w:val="000000"/>
            <w:spacing w:val="-4"/>
          </w:rPr>
          <w:br/>
        </w:r>
      </w:del>
      <w:del w:id="238" w:author="Microsoft Office User" w:date="2017-06-27T12:22:00Z">
        <w:r w:rsidRPr="006D08EC" w:rsidDel="000606F3">
          <w:rPr>
            <w:rFonts w:ascii="Arial" w:eastAsia="Times New Roman" w:hAnsi="Arial" w:cs="Arial"/>
            <w:color w:val="000000"/>
            <w:spacing w:val="-4"/>
          </w:rPr>
          <w:br/>
        </w:r>
        <w:r w:rsidRPr="006D08EC" w:rsidDel="000606F3">
          <w:rPr>
            <w:rFonts w:ascii="Arial" w:eastAsia="Times New Roman" w:hAnsi="Arial" w:cs="Arial"/>
            <w:color w:val="000000"/>
            <w:spacing w:val="-4"/>
          </w:rPr>
          <w:br/>
        </w:r>
      </w:del>
    </w:p>
    <w:p w14:paraId="008F91F9" w14:textId="77777777" w:rsidR="006D08EC" w:rsidRPr="006D08EC" w:rsidRDefault="00107F17" w:rsidP="006D08EC">
      <w:pPr>
        <w:spacing w:before="300" w:after="300"/>
        <w:rPr>
          <w:rFonts w:ascii="Times New Roman" w:eastAsia="Times New Roman" w:hAnsi="Times New Roman" w:cs="Times New Roman"/>
        </w:rPr>
      </w:pPr>
      <w:r>
        <w:rPr>
          <w:rFonts w:ascii="Times New Roman" w:eastAsia="Times New Roman" w:hAnsi="Times New Roman" w:cs="Times New Roman"/>
        </w:rPr>
        <w:pict w14:anchorId="3BB99875">
          <v:rect id="_x0000_i1025" style="width:0;height:0" o:hralign="center" o:hrstd="t" o:hrnoshade="t" o:hr="t" fillcolor="black" stroked="f"/>
        </w:pict>
      </w:r>
    </w:p>
    <w:p w14:paraId="1EDF9BCE" w14:textId="77777777" w:rsidR="006D08EC" w:rsidRPr="006D08EC" w:rsidRDefault="006D08EC" w:rsidP="006D08EC">
      <w:pPr>
        <w:spacing w:before="300" w:after="300"/>
        <w:rPr>
          <w:rFonts w:ascii="Times New Roman" w:eastAsia="Times New Roman" w:hAnsi="Times New Roman" w:cs="Times New Roman"/>
        </w:rPr>
      </w:pPr>
      <w:proofErr w:type="spellStart"/>
      <w:r w:rsidRPr="006D08EC">
        <w:rPr>
          <w:rFonts w:ascii="Arial" w:eastAsia="Times New Roman" w:hAnsi="Arial" w:cs="Arial"/>
          <w:color w:val="000000"/>
          <w:spacing w:val="-4"/>
          <w:shd w:val="clear" w:color="auto" w:fill="FFFFFF"/>
        </w:rPr>
        <w:t>Abubakr</w:t>
      </w:r>
      <w:proofErr w:type="spellEnd"/>
      <w:r w:rsidRPr="006D08EC">
        <w:rPr>
          <w:rFonts w:ascii="Arial" w:eastAsia="Times New Roman" w:hAnsi="Arial" w:cs="Arial"/>
          <w:color w:val="000000"/>
          <w:spacing w:val="-4"/>
          <w:shd w:val="clear" w:color="auto" w:fill="FFFFFF"/>
        </w:rPr>
        <w:t xml:space="preserve"> Ali </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MSAAD, 2017, Architect</w:t>
      </w:r>
      <w:r w:rsidRPr="006D08EC">
        <w:rPr>
          <w:rFonts w:ascii="Arial" w:eastAsia="Times New Roman" w:hAnsi="Arial" w:cs="Arial"/>
          <w:color w:val="000000"/>
          <w:spacing w:val="-4"/>
        </w:rPr>
        <w:br/>
      </w:r>
      <w:r w:rsidRPr="006D08EC">
        <w:rPr>
          <w:rFonts w:ascii="Arial" w:eastAsia="Times New Roman" w:hAnsi="Arial" w:cs="Arial"/>
          <w:color w:val="000000"/>
          <w:spacing w:val="-4"/>
        </w:rPr>
        <w:br/>
      </w:r>
      <w:proofErr w:type="spellStart"/>
      <w:r w:rsidRPr="006D08EC">
        <w:rPr>
          <w:rFonts w:ascii="Arial" w:eastAsia="Times New Roman" w:hAnsi="Arial" w:cs="Arial"/>
          <w:color w:val="000000"/>
          <w:spacing w:val="-4"/>
          <w:shd w:val="clear" w:color="auto" w:fill="FFFFFF"/>
        </w:rPr>
        <w:t>Marwah</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Garib</w:t>
      </w:r>
      <w:proofErr w:type="spellEnd"/>
      <w:r w:rsidRPr="006D08EC">
        <w:rPr>
          <w:rFonts w:ascii="Arial" w:eastAsia="Times New Roman" w:hAnsi="Arial" w:cs="Arial"/>
          <w:color w:val="000000"/>
          <w:spacing w:val="-4"/>
          <w:shd w:val="clear" w:color="auto" w:fill="FFFFFF"/>
        </w:rPr>
        <w:t> </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MSUD, 2017, Architect</w:t>
      </w:r>
      <w:r w:rsidRPr="006D08EC">
        <w:rPr>
          <w:rFonts w:ascii="Arial" w:eastAsia="Times New Roman" w:hAnsi="Arial" w:cs="Arial"/>
          <w:color w:val="000000"/>
          <w:spacing w:val="-4"/>
        </w:rPr>
        <w:br/>
      </w:r>
      <w:r w:rsidRPr="006D08EC">
        <w:rPr>
          <w:rFonts w:ascii="Arial" w:eastAsia="Times New Roman" w:hAnsi="Arial" w:cs="Arial"/>
          <w:color w:val="000000"/>
          <w:spacing w:val="-4"/>
        </w:rPr>
        <w:br/>
      </w:r>
      <w:proofErr w:type="spellStart"/>
      <w:r w:rsidRPr="006D08EC">
        <w:rPr>
          <w:rFonts w:ascii="Arial" w:eastAsia="Times New Roman" w:hAnsi="Arial" w:cs="Arial"/>
          <w:color w:val="000000"/>
          <w:spacing w:val="-4"/>
          <w:shd w:val="clear" w:color="auto" w:fill="FFFFFF"/>
        </w:rPr>
        <w:t>Mayssa</w:t>
      </w:r>
      <w:proofErr w:type="spellEnd"/>
      <w:r w:rsidRPr="006D08EC">
        <w:rPr>
          <w:rFonts w:ascii="Arial" w:eastAsia="Times New Roman" w:hAnsi="Arial" w:cs="Arial"/>
          <w:color w:val="000000"/>
          <w:spacing w:val="-4"/>
          <w:shd w:val="clear" w:color="auto" w:fill="FFFFFF"/>
        </w:rPr>
        <w:t xml:space="preserve"> </w:t>
      </w:r>
      <w:proofErr w:type="spellStart"/>
      <w:r w:rsidRPr="006D08EC">
        <w:rPr>
          <w:rFonts w:ascii="Arial" w:eastAsia="Times New Roman" w:hAnsi="Arial" w:cs="Arial"/>
          <w:color w:val="000000"/>
          <w:spacing w:val="-4"/>
          <w:shd w:val="clear" w:color="auto" w:fill="FFFFFF"/>
        </w:rPr>
        <w:t>Jallad</w:t>
      </w:r>
      <w:proofErr w:type="spellEnd"/>
      <w:r w:rsidRPr="006D08EC">
        <w:rPr>
          <w:rFonts w:ascii="Arial" w:eastAsia="Times New Roman" w:hAnsi="Arial" w:cs="Arial"/>
          <w:color w:val="000000"/>
          <w:spacing w:val="-4"/>
          <w:shd w:val="clear" w:color="auto" w:fill="FFFFFF"/>
        </w:rPr>
        <w:t> </w:t>
      </w:r>
      <w:r w:rsidRPr="006D08EC">
        <w:rPr>
          <w:rFonts w:ascii="Arial" w:eastAsia="Times New Roman" w:hAnsi="Arial" w:cs="Arial"/>
          <w:color w:val="000000"/>
          <w:spacing w:val="-4"/>
        </w:rPr>
        <w:br/>
      </w:r>
      <w:r w:rsidRPr="006D08EC">
        <w:rPr>
          <w:rFonts w:ascii="Arial" w:eastAsia="Times New Roman" w:hAnsi="Arial" w:cs="Arial"/>
          <w:color w:val="000000"/>
          <w:spacing w:val="-4"/>
          <w:shd w:val="clear" w:color="auto" w:fill="FFFFFF"/>
        </w:rPr>
        <w:t>MSHP, 2017, Architect</w:t>
      </w:r>
    </w:p>
    <w:p w14:paraId="0368F6F9" w14:textId="77777777" w:rsidR="006E7A2A" w:rsidRDefault="00107F17"/>
    <w:sectPr w:rsidR="006E7A2A" w:rsidSect="005D4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0" w:author="Microsoft Office User" w:date="2017-06-27T12:28:00Z" w:initials="Office">
    <w:p w14:paraId="132CA6F9" w14:textId="4858A4C3" w:rsidR="00C157D0" w:rsidRDefault="00C157D0">
      <w:pPr>
        <w:pStyle w:val="CommentText"/>
      </w:pPr>
      <w:r>
        <w:rPr>
          <w:rStyle w:val="CommentReference"/>
        </w:rPr>
        <w:annotationRef/>
      </w:r>
      <w:r>
        <w:t>Would be good to have definitions</w:t>
      </w:r>
    </w:p>
  </w:comment>
  <w:comment w:id="216" w:author="Microsoft Office User" w:date="2017-06-26T16:33:00Z" w:initials="Office">
    <w:p w14:paraId="44459D9D" w14:textId="00D780CF" w:rsidR="001E6162" w:rsidRDefault="001E6162">
      <w:pPr>
        <w:pStyle w:val="CommentText"/>
      </w:pPr>
      <w:r>
        <w:rPr>
          <w:rStyle w:val="CommentReference"/>
        </w:rPr>
        <w:annotationRef/>
      </w:r>
      <w:r>
        <w:t>??</w:t>
      </w:r>
    </w:p>
  </w:comment>
  <w:comment w:id="217" w:author="Microsoft Office User" w:date="2017-06-26T16:33:00Z" w:initials="Office">
    <w:p w14:paraId="39E3D855" w14:textId="10E0E85B" w:rsidR="001E6162" w:rsidRDefault="001E6162">
      <w:pPr>
        <w:pStyle w:val="CommentText"/>
      </w:pPr>
      <w:r>
        <w:rPr>
          <w:rStyle w:val="CommentReference"/>
        </w:rPr>
        <w:annotationRef/>
      </w:r>
      <w:r>
        <w:t>is it?</w:t>
      </w:r>
    </w:p>
  </w:comment>
  <w:comment w:id="218" w:author="Microsoft Office User" w:date="2017-06-26T16:33:00Z" w:initials="Office">
    <w:p w14:paraId="1F3EB11E" w14:textId="73F026A2" w:rsidR="001E6162" w:rsidRDefault="001E6162">
      <w:pPr>
        <w:pStyle w:val="CommentText"/>
      </w:pPr>
      <w:r>
        <w:rPr>
          <w:rStyle w:val="CommentReference"/>
        </w:rPr>
        <w:annotationRef/>
      </w:r>
      <w:r>
        <w:t xml:space="preserve">What is this based </w:t>
      </w:r>
      <w:proofErr w:type="gramStart"/>
      <w:r>
        <w:t>on</w:t>
      </w:r>
      <w:proofErr w:type="gramEnd"/>
    </w:p>
  </w:comment>
  <w:comment w:id="233" w:author="Microsoft Office User" w:date="2017-06-26T16:45:00Z" w:initials="Office">
    <w:p w14:paraId="7ED4379C" w14:textId="7DC008D3" w:rsidR="00FD4089" w:rsidRDefault="00FD4089">
      <w:pPr>
        <w:pStyle w:val="CommentText"/>
      </w:pPr>
      <w:r>
        <w:rPr>
          <w:rStyle w:val="CommentReference"/>
        </w:rPr>
        <w:annotationRef/>
      </w:r>
      <w:r>
        <w:t xml:space="preserve">What do you mean by </w:t>
      </w:r>
      <w:proofErr w:type="gramStart"/>
      <w:r>
        <w:t>this</w:t>
      </w:r>
      <w:proofErr w:type="gramEnd"/>
    </w:p>
  </w:comment>
  <w:comment w:id="237" w:author="Microsoft Office User" w:date="2017-06-26T16:45:00Z" w:initials="Office">
    <w:p w14:paraId="13E70CE9" w14:textId="5467EBCA" w:rsidR="00FD4089" w:rsidRDefault="00FD4089">
      <w:pPr>
        <w:pStyle w:val="CommentText"/>
      </w:pPr>
      <w:r>
        <w:rPr>
          <w:rStyle w:val="CommentReference"/>
        </w:rPr>
        <w:annotationRef/>
      </w:r>
      <w:r>
        <w:t>Is it a cultural cornerstone?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CA6F9" w15:done="0"/>
  <w15:commentEx w15:paraId="44459D9D" w15:done="0"/>
  <w15:commentEx w15:paraId="39E3D855" w15:done="0"/>
  <w15:commentEx w15:paraId="1F3EB11E" w15:done="0"/>
  <w15:commentEx w15:paraId="7ED4379C" w15:done="0"/>
  <w15:commentEx w15:paraId="13E70CE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EC"/>
    <w:rsid w:val="000179E7"/>
    <w:rsid w:val="000606F3"/>
    <w:rsid w:val="00060EC9"/>
    <w:rsid w:val="0009740C"/>
    <w:rsid w:val="000D2246"/>
    <w:rsid w:val="00107F17"/>
    <w:rsid w:val="0012027E"/>
    <w:rsid w:val="00140A66"/>
    <w:rsid w:val="001C6FEC"/>
    <w:rsid w:val="001E6162"/>
    <w:rsid w:val="002077C3"/>
    <w:rsid w:val="00207D14"/>
    <w:rsid w:val="00240A6E"/>
    <w:rsid w:val="00254A3F"/>
    <w:rsid w:val="00265370"/>
    <w:rsid w:val="002761D4"/>
    <w:rsid w:val="0028748F"/>
    <w:rsid w:val="002A1685"/>
    <w:rsid w:val="002B2134"/>
    <w:rsid w:val="003045F7"/>
    <w:rsid w:val="00312C7D"/>
    <w:rsid w:val="00316D10"/>
    <w:rsid w:val="00326876"/>
    <w:rsid w:val="003737FF"/>
    <w:rsid w:val="00376A96"/>
    <w:rsid w:val="0038400C"/>
    <w:rsid w:val="003C618B"/>
    <w:rsid w:val="003D4906"/>
    <w:rsid w:val="004013D0"/>
    <w:rsid w:val="00412B72"/>
    <w:rsid w:val="00490DF5"/>
    <w:rsid w:val="004B417D"/>
    <w:rsid w:val="004E10EC"/>
    <w:rsid w:val="00516F32"/>
    <w:rsid w:val="00552F78"/>
    <w:rsid w:val="005C6772"/>
    <w:rsid w:val="005D21F3"/>
    <w:rsid w:val="005D48B4"/>
    <w:rsid w:val="005E4B88"/>
    <w:rsid w:val="005F3803"/>
    <w:rsid w:val="00622DDA"/>
    <w:rsid w:val="006237B0"/>
    <w:rsid w:val="00685B1E"/>
    <w:rsid w:val="00694D83"/>
    <w:rsid w:val="006A163E"/>
    <w:rsid w:val="006A2841"/>
    <w:rsid w:val="006D08EC"/>
    <w:rsid w:val="006E4752"/>
    <w:rsid w:val="007B328A"/>
    <w:rsid w:val="007B5BC9"/>
    <w:rsid w:val="007E5E67"/>
    <w:rsid w:val="00810B8E"/>
    <w:rsid w:val="00811232"/>
    <w:rsid w:val="00880960"/>
    <w:rsid w:val="008B0EE5"/>
    <w:rsid w:val="008B3BA0"/>
    <w:rsid w:val="00970E4E"/>
    <w:rsid w:val="009763F4"/>
    <w:rsid w:val="009A2DA4"/>
    <w:rsid w:val="009B3DCF"/>
    <w:rsid w:val="009D29C8"/>
    <w:rsid w:val="00A22153"/>
    <w:rsid w:val="00A82F59"/>
    <w:rsid w:val="00A86C45"/>
    <w:rsid w:val="00AA2B30"/>
    <w:rsid w:val="00AD199D"/>
    <w:rsid w:val="00B01C86"/>
    <w:rsid w:val="00B12D8A"/>
    <w:rsid w:val="00B50605"/>
    <w:rsid w:val="00B66C80"/>
    <w:rsid w:val="00BA2DAB"/>
    <w:rsid w:val="00BE2FC5"/>
    <w:rsid w:val="00BE63CC"/>
    <w:rsid w:val="00C03745"/>
    <w:rsid w:val="00C157D0"/>
    <w:rsid w:val="00C43C37"/>
    <w:rsid w:val="00C86CC7"/>
    <w:rsid w:val="00C91FE3"/>
    <w:rsid w:val="00C92782"/>
    <w:rsid w:val="00D02B80"/>
    <w:rsid w:val="00D02DEB"/>
    <w:rsid w:val="00D215E2"/>
    <w:rsid w:val="00E36790"/>
    <w:rsid w:val="00E566FB"/>
    <w:rsid w:val="00EC5D11"/>
    <w:rsid w:val="00ED7CAA"/>
    <w:rsid w:val="00F11CCB"/>
    <w:rsid w:val="00F45324"/>
    <w:rsid w:val="00F602C2"/>
    <w:rsid w:val="00F62D39"/>
    <w:rsid w:val="00FA0C2A"/>
    <w:rsid w:val="00FD408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3F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6D08EC"/>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08EC"/>
    <w:rPr>
      <w:rFonts w:ascii="Times New Roman" w:hAnsi="Times New Roman" w:cs="Times New Roman"/>
      <w:b/>
      <w:bCs/>
      <w:sz w:val="20"/>
      <w:szCs w:val="20"/>
    </w:rPr>
  </w:style>
  <w:style w:type="character" w:customStyle="1" w:styleId="apple-converted-space">
    <w:name w:val="apple-converted-space"/>
    <w:basedOn w:val="DefaultParagraphFont"/>
    <w:rsid w:val="006D08EC"/>
  </w:style>
  <w:style w:type="paragraph" w:styleId="BalloonText">
    <w:name w:val="Balloon Text"/>
    <w:basedOn w:val="Normal"/>
    <w:link w:val="BalloonTextChar"/>
    <w:uiPriority w:val="99"/>
    <w:semiHidden/>
    <w:unhideWhenUsed/>
    <w:rsid w:val="000D22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224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12D8A"/>
    <w:rPr>
      <w:sz w:val="18"/>
      <w:szCs w:val="18"/>
    </w:rPr>
  </w:style>
  <w:style w:type="paragraph" w:styleId="CommentText">
    <w:name w:val="annotation text"/>
    <w:basedOn w:val="Normal"/>
    <w:link w:val="CommentTextChar"/>
    <w:uiPriority w:val="99"/>
    <w:semiHidden/>
    <w:unhideWhenUsed/>
    <w:rsid w:val="00B12D8A"/>
  </w:style>
  <w:style w:type="character" w:customStyle="1" w:styleId="CommentTextChar">
    <w:name w:val="Comment Text Char"/>
    <w:basedOn w:val="DefaultParagraphFont"/>
    <w:link w:val="CommentText"/>
    <w:uiPriority w:val="99"/>
    <w:semiHidden/>
    <w:rsid w:val="00B12D8A"/>
  </w:style>
  <w:style w:type="paragraph" w:styleId="CommentSubject">
    <w:name w:val="annotation subject"/>
    <w:basedOn w:val="CommentText"/>
    <w:next w:val="CommentText"/>
    <w:link w:val="CommentSubjectChar"/>
    <w:uiPriority w:val="99"/>
    <w:semiHidden/>
    <w:unhideWhenUsed/>
    <w:rsid w:val="00B12D8A"/>
    <w:rPr>
      <w:b/>
      <w:bCs/>
      <w:sz w:val="20"/>
      <w:szCs w:val="20"/>
    </w:rPr>
  </w:style>
  <w:style w:type="character" w:customStyle="1" w:styleId="CommentSubjectChar">
    <w:name w:val="Comment Subject Char"/>
    <w:basedOn w:val="CommentTextChar"/>
    <w:link w:val="CommentSubject"/>
    <w:uiPriority w:val="99"/>
    <w:semiHidden/>
    <w:rsid w:val="00B12D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8289">
      <w:bodyDiv w:val="1"/>
      <w:marLeft w:val="0"/>
      <w:marRight w:val="0"/>
      <w:marTop w:val="0"/>
      <w:marBottom w:val="0"/>
      <w:divBdr>
        <w:top w:val="none" w:sz="0" w:space="0" w:color="auto"/>
        <w:left w:val="none" w:sz="0" w:space="0" w:color="auto"/>
        <w:bottom w:val="none" w:sz="0" w:space="0" w:color="auto"/>
        <w:right w:val="none" w:sz="0" w:space="0" w:color="auto"/>
      </w:divBdr>
    </w:div>
    <w:div w:id="221597415">
      <w:bodyDiv w:val="1"/>
      <w:marLeft w:val="0"/>
      <w:marRight w:val="0"/>
      <w:marTop w:val="0"/>
      <w:marBottom w:val="0"/>
      <w:divBdr>
        <w:top w:val="none" w:sz="0" w:space="0" w:color="auto"/>
        <w:left w:val="none" w:sz="0" w:space="0" w:color="auto"/>
        <w:bottom w:val="none" w:sz="0" w:space="0" w:color="auto"/>
        <w:right w:val="none" w:sz="0" w:space="0" w:color="auto"/>
      </w:divBdr>
    </w:div>
    <w:div w:id="476148653">
      <w:bodyDiv w:val="1"/>
      <w:marLeft w:val="0"/>
      <w:marRight w:val="0"/>
      <w:marTop w:val="0"/>
      <w:marBottom w:val="0"/>
      <w:divBdr>
        <w:top w:val="none" w:sz="0" w:space="0" w:color="auto"/>
        <w:left w:val="none" w:sz="0" w:space="0" w:color="auto"/>
        <w:bottom w:val="none" w:sz="0" w:space="0" w:color="auto"/>
        <w:right w:val="none" w:sz="0" w:space="0" w:color="auto"/>
      </w:divBdr>
    </w:div>
    <w:div w:id="839085209">
      <w:bodyDiv w:val="1"/>
      <w:marLeft w:val="0"/>
      <w:marRight w:val="0"/>
      <w:marTop w:val="0"/>
      <w:marBottom w:val="0"/>
      <w:divBdr>
        <w:top w:val="none" w:sz="0" w:space="0" w:color="auto"/>
        <w:left w:val="none" w:sz="0" w:space="0" w:color="auto"/>
        <w:bottom w:val="none" w:sz="0" w:space="0" w:color="auto"/>
        <w:right w:val="none" w:sz="0" w:space="0" w:color="auto"/>
      </w:divBdr>
    </w:div>
    <w:div w:id="969632794">
      <w:bodyDiv w:val="1"/>
      <w:marLeft w:val="0"/>
      <w:marRight w:val="0"/>
      <w:marTop w:val="0"/>
      <w:marBottom w:val="0"/>
      <w:divBdr>
        <w:top w:val="none" w:sz="0" w:space="0" w:color="auto"/>
        <w:left w:val="none" w:sz="0" w:space="0" w:color="auto"/>
        <w:bottom w:val="none" w:sz="0" w:space="0" w:color="auto"/>
        <w:right w:val="none" w:sz="0" w:space="0" w:color="auto"/>
      </w:divBdr>
    </w:div>
    <w:div w:id="1089079475">
      <w:bodyDiv w:val="1"/>
      <w:marLeft w:val="0"/>
      <w:marRight w:val="0"/>
      <w:marTop w:val="0"/>
      <w:marBottom w:val="0"/>
      <w:divBdr>
        <w:top w:val="none" w:sz="0" w:space="0" w:color="auto"/>
        <w:left w:val="none" w:sz="0" w:space="0" w:color="auto"/>
        <w:bottom w:val="none" w:sz="0" w:space="0" w:color="auto"/>
        <w:right w:val="none" w:sz="0" w:space="0" w:color="auto"/>
      </w:divBdr>
    </w:div>
    <w:div w:id="1332025218">
      <w:bodyDiv w:val="1"/>
      <w:marLeft w:val="0"/>
      <w:marRight w:val="0"/>
      <w:marTop w:val="0"/>
      <w:marBottom w:val="0"/>
      <w:divBdr>
        <w:top w:val="none" w:sz="0" w:space="0" w:color="auto"/>
        <w:left w:val="none" w:sz="0" w:space="0" w:color="auto"/>
        <w:bottom w:val="none" w:sz="0" w:space="0" w:color="auto"/>
        <w:right w:val="none" w:sz="0" w:space="0" w:color="auto"/>
      </w:divBdr>
    </w:div>
    <w:div w:id="1333021527">
      <w:bodyDiv w:val="1"/>
      <w:marLeft w:val="0"/>
      <w:marRight w:val="0"/>
      <w:marTop w:val="0"/>
      <w:marBottom w:val="0"/>
      <w:divBdr>
        <w:top w:val="none" w:sz="0" w:space="0" w:color="auto"/>
        <w:left w:val="none" w:sz="0" w:space="0" w:color="auto"/>
        <w:bottom w:val="none" w:sz="0" w:space="0" w:color="auto"/>
        <w:right w:val="none" w:sz="0" w:space="0" w:color="auto"/>
      </w:divBdr>
    </w:div>
    <w:div w:id="1351950113">
      <w:bodyDiv w:val="1"/>
      <w:marLeft w:val="0"/>
      <w:marRight w:val="0"/>
      <w:marTop w:val="0"/>
      <w:marBottom w:val="0"/>
      <w:divBdr>
        <w:top w:val="none" w:sz="0" w:space="0" w:color="auto"/>
        <w:left w:val="none" w:sz="0" w:space="0" w:color="auto"/>
        <w:bottom w:val="none" w:sz="0" w:space="0" w:color="auto"/>
        <w:right w:val="none" w:sz="0" w:space="0" w:color="auto"/>
      </w:divBdr>
    </w:div>
    <w:div w:id="1829243985">
      <w:bodyDiv w:val="1"/>
      <w:marLeft w:val="0"/>
      <w:marRight w:val="0"/>
      <w:marTop w:val="0"/>
      <w:marBottom w:val="0"/>
      <w:divBdr>
        <w:top w:val="none" w:sz="0" w:space="0" w:color="auto"/>
        <w:left w:val="none" w:sz="0" w:space="0" w:color="auto"/>
        <w:bottom w:val="none" w:sz="0" w:space="0" w:color="auto"/>
        <w:right w:val="none" w:sz="0" w:space="0" w:color="auto"/>
      </w:divBdr>
    </w:div>
    <w:div w:id="1910995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1852</Words>
  <Characters>10563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2017-06-26T14:53:00Z</dcterms:created>
  <dcterms:modified xsi:type="dcterms:W3CDTF">2017-06-27T20:13:00Z</dcterms:modified>
</cp:coreProperties>
</file>